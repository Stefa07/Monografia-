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122E" w:rsidRDefault="00325855">
      <w:pPr>
        <w:jc w:val="center"/>
        <w:rPr>
          <w:b/>
        </w:rPr>
      </w:pPr>
      <w:r>
        <w:rPr>
          <w:b/>
          <w:noProof/>
        </w:rPr>
        <w:drawing>
          <wp:inline distT="0" distB="0" distL="0" distR="0">
            <wp:extent cx="2143007" cy="1030292"/>
            <wp:effectExtent l="0" t="0" r="0" b="0"/>
            <wp:docPr id="397041650" name="image1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0000004" w14:textId="3D0609EC" w:rsidR="00FF122E" w:rsidRDefault="00795785" w:rsidP="00795785">
      <w:pPr>
        <w:jc w:val="center"/>
      </w:pPr>
      <w:r w:rsidRPr="00795785">
        <w:rPr>
          <w:b/>
        </w:rPr>
        <w:t>Análisis de la Correlación entre</w:t>
      </w:r>
      <w:r>
        <w:rPr>
          <w:b/>
        </w:rPr>
        <w:t xml:space="preserve"> </w:t>
      </w:r>
      <w:r w:rsidRPr="00795785">
        <w:rPr>
          <w:b/>
        </w:rPr>
        <w:t>Variables Atmosféricas y</w:t>
      </w:r>
      <w:r>
        <w:rPr>
          <w:b/>
        </w:rPr>
        <w:t xml:space="preserve"> </w:t>
      </w:r>
      <w:r w:rsidRPr="00795785">
        <w:rPr>
          <w:b/>
        </w:rPr>
        <w:t>Contaminantes mediante Técnicas de</w:t>
      </w:r>
      <w:r>
        <w:rPr>
          <w:b/>
        </w:rPr>
        <w:t xml:space="preserve"> </w:t>
      </w:r>
      <w:r w:rsidRPr="00795785">
        <w:rPr>
          <w:b/>
        </w:rPr>
        <w:t>Machine Learning para la Predicción</w:t>
      </w:r>
      <w:r>
        <w:rPr>
          <w:b/>
        </w:rPr>
        <w:t xml:space="preserve"> </w:t>
      </w:r>
      <w:r w:rsidRPr="00795785">
        <w:rPr>
          <w:b/>
        </w:rPr>
        <w:t>de la Calidad del Aire en el Oriente</w:t>
      </w:r>
      <w:r>
        <w:rPr>
          <w:b/>
        </w:rPr>
        <w:t xml:space="preserve"> </w:t>
      </w:r>
      <w:r w:rsidRPr="00795785">
        <w:rPr>
          <w:b/>
        </w:rPr>
        <w:t>Antioqueño</w:t>
      </w:r>
    </w:p>
    <w:p w14:paraId="00000005" w14:textId="77777777" w:rsidR="00FF122E" w:rsidRDefault="00FF122E">
      <w:pPr>
        <w:jc w:val="center"/>
      </w:pPr>
    </w:p>
    <w:p w14:paraId="70AA789C" w14:textId="77777777" w:rsidR="00795785" w:rsidRDefault="00795785">
      <w:pPr>
        <w:jc w:val="center"/>
      </w:pPr>
    </w:p>
    <w:p w14:paraId="56E1FA12" w14:textId="77777777" w:rsidR="00795785" w:rsidRDefault="00795785">
      <w:pPr>
        <w:jc w:val="center"/>
      </w:pPr>
    </w:p>
    <w:p w14:paraId="00000006" w14:textId="56B1851C" w:rsidR="00FF122E" w:rsidRDefault="00325855">
      <w:pPr>
        <w:jc w:val="center"/>
      </w:pPr>
      <w:bookmarkStart w:id="0" w:name="_heading=h.gjdgxs" w:colFirst="0" w:colLast="0"/>
      <w:bookmarkEnd w:id="0"/>
      <w:r>
        <w:t xml:space="preserve">Stefania Nieto </w:t>
      </w:r>
      <w:r w:rsidR="00795785">
        <w:t>Téllez</w:t>
      </w:r>
    </w:p>
    <w:p w14:paraId="00000007" w14:textId="77777777" w:rsidR="00FF122E" w:rsidRDefault="00325855">
      <w:pPr>
        <w:jc w:val="center"/>
      </w:pPr>
      <w:bookmarkStart w:id="1" w:name="_heading=h.lt5zn97jsk6" w:colFirst="0" w:colLast="0"/>
      <w:bookmarkEnd w:id="1"/>
      <w:r>
        <w:t>Diego Alejandro Mora Suárez</w:t>
      </w:r>
    </w:p>
    <w:p w14:paraId="00000008" w14:textId="77777777" w:rsidR="00FF122E" w:rsidRDefault="00FF122E">
      <w:pPr>
        <w:jc w:val="center"/>
      </w:pPr>
    </w:p>
    <w:p w14:paraId="00000009" w14:textId="77777777" w:rsidR="00FF122E" w:rsidRDefault="00FF122E">
      <w:pPr>
        <w:jc w:val="center"/>
      </w:pPr>
    </w:p>
    <w:p w14:paraId="0000000A" w14:textId="77777777" w:rsidR="00FF122E" w:rsidRDefault="00325855">
      <w:pPr>
        <w:jc w:val="center"/>
      </w:pPr>
      <w:r>
        <w:t xml:space="preserve">Monografía presentada para optar al título de Especialista en Analítica y Ciencia de Datos </w:t>
      </w:r>
    </w:p>
    <w:p w14:paraId="0000000B" w14:textId="77777777" w:rsidR="00FF122E" w:rsidRDefault="00FF122E">
      <w:pPr>
        <w:jc w:val="center"/>
      </w:pPr>
    </w:p>
    <w:p w14:paraId="0000000C" w14:textId="77777777" w:rsidR="00FF122E" w:rsidRDefault="00FF122E">
      <w:pPr>
        <w:jc w:val="center"/>
      </w:pPr>
    </w:p>
    <w:p w14:paraId="04855BD1" w14:textId="77777777" w:rsidR="00795785" w:rsidRDefault="00795785">
      <w:pPr>
        <w:jc w:val="center"/>
      </w:pPr>
    </w:p>
    <w:p w14:paraId="0B202650" w14:textId="77777777" w:rsidR="00795785" w:rsidRDefault="00795785">
      <w:pPr>
        <w:jc w:val="center"/>
      </w:pPr>
    </w:p>
    <w:p w14:paraId="0000000D" w14:textId="77777777" w:rsidR="00FF122E" w:rsidRDefault="00325855">
      <w:pPr>
        <w:jc w:val="center"/>
      </w:pPr>
      <w:bookmarkStart w:id="2" w:name="_heading=h.30j0zll" w:colFirst="0" w:colLast="0"/>
      <w:bookmarkEnd w:id="2"/>
      <w:r>
        <w:t>Asesor</w:t>
      </w:r>
      <w:r>
        <w:br/>
        <w:t xml:space="preserve">Nombres completos, Título académico más alto </w:t>
      </w:r>
    </w:p>
    <w:p w14:paraId="0000000E" w14:textId="77777777" w:rsidR="00FF122E" w:rsidRDefault="00FF122E">
      <w:pPr>
        <w:pBdr>
          <w:top w:val="nil"/>
          <w:left w:val="nil"/>
          <w:bottom w:val="nil"/>
          <w:right w:val="nil"/>
          <w:between w:val="nil"/>
        </w:pBdr>
        <w:ind w:firstLine="709"/>
        <w:jc w:val="center"/>
        <w:rPr>
          <w:color w:val="000000"/>
        </w:rPr>
      </w:pPr>
    </w:p>
    <w:p w14:paraId="0000000F" w14:textId="77777777" w:rsidR="00FF122E" w:rsidRDefault="00FF122E">
      <w:pPr>
        <w:pBdr>
          <w:top w:val="nil"/>
          <w:left w:val="nil"/>
          <w:bottom w:val="nil"/>
          <w:right w:val="nil"/>
          <w:between w:val="nil"/>
        </w:pBdr>
        <w:ind w:firstLine="709"/>
        <w:jc w:val="center"/>
        <w:rPr>
          <w:color w:val="000000"/>
        </w:rPr>
      </w:pPr>
    </w:p>
    <w:p w14:paraId="00000010" w14:textId="77777777" w:rsidR="00FF122E" w:rsidRDefault="00FF122E">
      <w:pPr>
        <w:pBdr>
          <w:top w:val="nil"/>
          <w:left w:val="nil"/>
          <w:bottom w:val="nil"/>
          <w:right w:val="nil"/>
          <w:between w:val="nil"/>
        </w:pBdr>
        <w:ind w:firstLine="709"/>
        <w:jc w:val="center"/>
        <w:rPr>
          <w:color w:val="000000"/>
        </w:rPr>
      </w:pPr>
    </w:p>
    <w:p w14:paraId="2BB76ECA" w14:textId="3643790E" w:rsidR="00795785" w:rsidRDefault="00325855">
      <w:pPr>
        <w:pBdr>
          <w:top w:val="nil"/>
          <w:left w:val="nil"/>
          <w:bottom w:val="nil"/>
          <w:right w:val="nil"/>
          <w:between w:val="nil"/>
        </w:pBdr>
        <w:ind w:firstLine="709"/>
        <w:jc w:val="center"/>
        <w:rPr>
          <w:color w:val="000000"/>
        </w:rPr>
      </w:pPr>
      <w:r>
        <w:rPr>
          <w:color w:val="000000"/>
        </w:rPr>
        <w:tab/>
      </w:r>
    </w:p>
    <w:p w14:paraId="00000013" w14:textId="77777777" w:rsidR="00FF122E" w:rsidRDefault="00325855">
      <w:pPr>
        <w:jc w:val="center"/>
      </w:pPr>
      <w:r>
        <w:t>Universidad de Antioquia</w:t>
      </w:r>
      <w:r>
        <w:br/>
        <w:t>Facultad de Ingeniería</w:t>
      </w:r>
    </w:p>
    <w:p w14:paraId="00000014" w14:textId="77777777" w:rsidR="00FF122E" w:rsidRDefault="00325855">
      <w:pPr>
        <w:jc w:val="center"/>
      </w:pPr>
      <w:bookmarkStart w:id="3" w:name="_heading=h.1fob9te" w:colFirst="0" w:colLast="0"/>
      <w:bookmarkEnd w:id="3"/>
      <w:r>
        <w:t>Especialización en Analítica y Ciencia de Datos</w:t>
      </w:r>
    </w:p>
    <w:p w14:paraId="00000015" w14:textId="77777777" w:rsidR="00FF122E" w:rsidRDefault="00325855">
      <w:pPr>
        <w:jc w:val="center"/>
      </w:pPr>
      <w:r>
        <w:t>Medellín, Antioquia, Colombia</w:t>
      </w:r>
    </w:p>
    <w:p w14:paraId="00000016" w14:textId="77777777" w:rsidR="00FF122E" w:rsidRDefault="00325855">
      <w:pPr>
        <w:jc w:val="center"/>
        <w:rPr>
          <w:color w:val="2B579A"/>
          <w:shd w:val="clear" w:color="auto" w:fill="E6E6E6"/>
        </w:rPr>
      </w:pPr>
      <w:r>
        <w:t>2024</w:t>
      </w:r>
    </w:p>
    <w:tbl>
      <w:tblPr>
        <w:tblStyle w:val="ab"/>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FF122E" w14:paraId="73013906" w14:textId="77777777">
        <w:trPr>
          <w:trHeight w:val="397"/>
          <w:jc w:val="center"/>
        </w:trPr>
        <w:tc>
          <w:tcPr>
            <w:tcW w:w="2351" w:type="dxa"/>
            <w:tcBorders>
              <w:top w:val="single" w:sz="12" w:space="0" w:color="538135"/>
              <w:bottom w:val="single" w:sz="12" w:space="0" w:color="538135"/>
            </w:tcBorders>
            <w:vAlign w:val="center"/>
          </w:tcPr>
          <w:p w14:paraId="00000018" w14:textId="77777777" w:rsidR="00FF122E" w:rsidRDefault="00325855">
            <w:pPr>
              <w:spacing w:before="60" w:after="60"/>
              <w:jc w:val="center"/>
              <w:rPr>
                <w:b/>
              </w:rPr>
            </w:pPr>
            <w:bookmarkStart w:id="4" w:name="_heading=h.3znysh7" w:colFirst="0" w:colLast="0"/>
            <w:bookmarkEnd w:id="4"/>
            <w:r>
              <w:rPr>
                <w:b/>
              </w:rPr>
              <w:t>Cita</w:t>
            </w:r>
          </w:p>
        </w:tc>
        <w:tc>
          <w:tcPr>
            <w:tcW w:w="7053" w:type="dxa"/>
            <w:tcBorders>
              <w:top w:val="single" w:sz="12" w:space="0" w:color="538135"/>
              <w:bottom w:val="single" w:sz="12" w:space="0" w:color="538135"/>
            </w:tcBorders>
            <w:vAlign w:val="center"/>
          </w:tcPr>
          <w:p w14:paraId="00000019" w14:textId="77777777" w:rsidR="00FF122E" w:rsidRDefault="00325855">
            <w:pPr>
              <w:spacing w:before="60" w:after="60" w:line="276" w:lineRule="auto"/>
              <w:jc w:val="center"/>
            </w:pPr>
            <w:r>
              <w:t>(Mora Suarez</w:t>
            </w:r>
            <w:sdt>
              <w:sdtPr>
                <w:tag w:val="goog_rdk_0"/>
                <w:id w:val="-63416097"/>
              </w:sdtPr>
              <w:sdtEndPr/>
              <w:sdtContent/>
            </w:sdt>
            <w:r>
              <w:t xml:space="preserve"> &amp; Nieto Tellez, 2024)</w:t>
            </w:r>
          </w:p>
        </w:tc>
      </w:tr>
      <w:tr w:rsidR="00FF122E" w14:paraId="1B50BE5F" w14:textId="77777777">
        <w:trPr>
          <w:trHeight w:val="983"/>
          <w:jc w:val="center"/>
        </w:trPr>
        <w:tc>
          <w:tcPr>
            <w:tcW w:w="2351" w:type="dxa"/>
            <w:tcBorders>
              <w:top w:val="single" w:sz="12" w:space="0" w:color="538135"/>
              <w:bottom w:val="single" w:sz="12" w:space="0" w:color="538135"/>
            </w:tcBorders>
            <w:vAlign w:val="center"/>
          </w:tcPr>
          <w:p w14:paraId="0000001A" w14:textId="77777777" w:rsidR="00FF122E" w:rsidRDefault="00325855">
            <w:pPr>
              <w:spacing w:before="60"/>
              <w:jc w:val="center"/>
              <w:rPr>
                <w:b/>
              </w:rPr>
            </w:pPr>
            <w:r>
              <w:rPr>
                <w:b/>
              </w:rPr>
              <w:lastRenderedPageBreak/>
              <w:t>Referencia</w:t>
            </w:r>
          </w:p>
          <w:p w14:paraId="0000001B" w14:textId="77777777" w:rsidR="00FF122E" w:rsidRDefault="00FF122E">
            <w:pPr>
              <w:jc w:val="center"/>
            </w:pPr>
          </w:p>
          <w:p w14:paraId="0000001C" w14:textId="77777777" w:rsidR="00FF122E" w:rsidRDefault="00325855">
            <w:pPr>
              <w:jc w:val="center"/>
            </w:pPr>
            <w:r>
              <w:rPr>
                <w:b/>
              </w:rPr>
              <w:t>Estilo APA 7 (2020)</w:t>
            </w:r>
          </w:p>
        </w:tc>
        <w:tc>
          <w:tcPr>
            <w:tcW w:w="7053" w:type="dxa"/>
            <w:tcBorders>
              <w:top w:val="single" w:sz="12" w:space="0" w:color="538135"/>
              <w:bottom w:val="single" w:sz="12" w:space="0" w:color="538135"/>
            </w:tcBorders>
          </w:tcPr>
          <w:p w14:paraId="0000001D" w14:textId="47042D51" w:rsidR="00FF122E" w:rsidRDefault="00325855">
            <w:pPr>
              <w:spacing w:before="60" w:after="60" w:line="276" w:lineRule="auto"/>
              <w:ind w:left="709" w:hanging="709"/>
            </w:pPr>
            <w:r>
              <w:t>Mora Suárez</w:t>
            </w:r>
            <w:sdt>
              <w:sdtPr>
                <w:tag w:val="goog_rdk_1"/>
                <w:id w:val="569012000"/>
              </w:sdtPr>
              <w:sdtEndPr/>
              <w:sdtContent/>
            </w:sdt>
            <w:r>
              <w:t xml:space="preserve">, D.A., &amp; Nieto Tellez, S. (2024). </w:t>
            </w:r>
            <w:r w:rsidR="00344CF2" w:rsidRPr="00344CF2">
              <w:rPr>
                <w:i/>
              </w:rPr>
              <w:t>Análisis de la Correlación entre Variables Atmosféricas y Contaminantes mediante Técnicas de Machine Learning para la Predicción de la Calidad del Aire en el Oriente Antioqueño</w:t>
            </w:r>
            <w:bookmarkStart w:id="5" w:name="_GoBack"/>
            <w:bookmarkEnd w:id="5"/>
            <w:r>
              <w:t xml:space="preserve"> Trabajo de grado especialización]. Universidad de Antioquia, Medellín, Colombia.</w:t>
            </w:r>
          </w:p>
        </w:tc>
      </w:tr>
    </w:tbl>
    <w:p w14:paraId="0000001E" w14:textId="77777777" w:rsidR="00FF122E" w:rsidRDefault="00325855">
      <w:pPr>
        <w:jc w:val="left"/>
        <w:rPr>
          <w:b/>
        </w:rPr>
      </w:pPr>
      <w:r>
        <w:rPr>
          <w:b/>
          <w:noProof/>
        </w:rPr>
        <w:drawing>
          <wp:inline distT="0" distB="0" distL="0" distR="0">
            <wp:extent cx="803637" cy="303715"/>
            <wp:effectExtent l="0" t="0" r="0" b="0"/>
            <wp:docPr id="39704165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extent cx="750563" cy="261288"/>
            <wp:effectExtent l="0" t="0" r="0" b="0"/>
            <wp:docPr id="397041651" name="image4.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4.png" descr="Creative Commons en periodismo: qué es y cómo usarlo"/>
                    <pic:cNvPicPr preferRelativeResize="0"/>
                  </pic:nvPicPr>
                  <pic:blipFill>
                    <a:blip r:embed="rId10"/>
                    <a:srcRect t="9349" r="2980" b="7723"/>
                    <a:stretch>
                      <a:fillRect/>
                    </a:stretch>
                  </pic:blipFill>
                  <pic:spPr>
                    <a:xfrm>
                      <a:off x="0" y="0"/>
                      <a:ext cx="750563" cy="261288"/>
                    </a:xfrm>
                    <a:prstGeom prst="rect">
                      <a:avLst/>
                    </a:prstGeom>
                    <a:ln/>
                  </pic:spPr>
                </pic:pic>
              </a:graphicData>
            </a:graphic>
          </wp:inline>
        </w:drawing>
      </w:r>
    </w:p>
    <w:p w14:paraId="0000001F" w14:textId="77777777" w:rsidR="00FF122E" w:rsidRDefault="00FF122E">
      <w:pPr>
        <w:rPr>
          <w:sz w:val="20"/>
          <w:szCs w:val="20"/>
        </w:rPr>
      </w:pPr>
      <w:bookmarkStart w:id="6" w:name="_heading=h.2et92p0" w:colFirst="0" w:colLast="0"/>
      <w:bookmarkEnd w:id="6"/>
    </w:p>
    <w:p w14:paraId="00000020" w14:textId="77777777" w:rsidR="00FF122E" w:rsidRDefault="00FF122E">
      <w:pPr>
        <w:rPr>
          <w:sz w:val="20"/>
          <w:szCs w:val="20"/>
        </w:rPr>
      </w:pPr>
      <w:bookmarkStart w:id="7" w:name="_heading=h.tyjcwt" w:colFirst="0" w:colLast="0"/>
      <w:bookmarkEnd w:id="7"/>
    </w:p>
    <w:p w14:paraId="00000021" w14:textId="77777777" w:rsidR="00FF122E" w:rsidRDefault="00325855">
      <w:pPr>
        <w:spacing w:before="120" w:after="120" w:line="276" w:lineRule="auto"/>
        <w:jc w:val="left"/>
        <w:rPr>
          <w:sz w:val="20"/>
          <w:szCs w:val="20"/>
        </w:rPr>
      </w:pPr>
      <w:bookmarkStart w:id="8" w:name="_heading=h.3dy6vkm" w:colFirst="0" w:colLast="0"/>
      <w:bookmarkEnd w:id="8"/>
      <w:r>
        <w:rPr>
          <w:sz w:val="20"/>
          <w:szCs w:val="20"/>
        </w:rPr>
        <w:t xml:space="preserve">Especialización en Analítica y Ciencia de Datos, </w:t>
      </w:r>
      <w:sdt>
        <w:sdtPr>
          <w:tag w:val="goog_rdk_2"/>
          <w:id w:val="122128880"/>
        </w:sdtPr>
        <w:sdtEndPr/>
        <w:sdtContent/>
      </w:sdt>
      <w:r>
        <w:rPr>
          <w:sz w:val="20"/>
          <w:szCs w:val="20"/>
        </w:rPr>
        <w:t>Cohorte</w:t>
      </w:r>
      <w:r>
        <w:rPr>
          <w:b/>
          <w:sz w:val="20"/>
          <w:szCs w:val="20"/>
        </w:rPr>
        <w:t xml:space="preserve"> </w:t>
      </w:r>
      <w:r>
        <w:rPr>
          <w:sz w:val="20"/>
          <w:szCs w:val="20"/>
        </w:rPr>
        <w:t xml:space="preserve">VIII. </w:t>
      </w:r>
    </w:p>
    <w:p w14:paraId="00000022" w14:textId="77777777" w:rsidR="00FF122E" w:rsidRDefault="00325855">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00000023" w14:textId="77777777" w:rsidR="00FF122E" w:rsidRDefault="00FF122E">
      <w:pPr>
        <w:spacing w:before="120" w:after="120" w:line="276" w:lineRule="auto"/>
        <w:jc w:val="left"/>
        <w:rPr>
          <w:sz w:val="20"/>
          <w:szCs w:val="20"/>
        </w:rPr>
      </w:pPr>
    </w:p>
    <w:p w14:paraId="00000024" w14:textId="77777777" w:rsidR="00FF122E" w:rsidRDefault="00FF122E">
      <w:pPr>
        <w:spacing w:before="120" w:after="120" w:line="276" w:lineRule="auto"/>
        <w:jc w:val="left"/>
        <w:rPr>
          <w:sz w:val="20"/>
          <w:szCs w:val="20"/>
        </w:rPr>
      </w:pPr>
    </w:p>
    <w:p w14:paraId="00000025" w14:textId="77777777" w:rsidR="00FF122E" w:rsidRDefault="00FF122E">
      <w:pPr>
        <w:spacing w:line="276" w:lineRule="auto"/>
        <w:jc w:val="left"/>
        <w:rPr>
          <w:sz w:val="20"/>
          <w:szCs w:val="20"/>
        </w:rPr>
      </w:pPr>
    </w:p>
    <w:p w14:paraId="00000026" w14:textId="77777777" w:rsidR="00FF122E" w:rsidRDefault="00FF122E">
      <w:pPr>
        <w:rPr>
          <w:sz w:val="20"/>
          <w:szCs w:val="20"/>
        </w:rPr>
      </w:pPr>
      <w:bookmarkStart w:id="9" w:name="_heading=h.1t3h5sf" w:colFirst="0" w:colLast="0"/>
      <w:bookmarkEnd w:id="9"/>
    </w:p>
    <w:tbl>
      <w:tblPr>
        <w:tblStyle w:val="ac"/>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FF122E" w14:paraId="137130C1" w14:textId="77777777">
        <w:tc>
          <w:tcPr>
            <w:tcW w:w="2410" w:type="dxa"/>
            <w:vAlign w:val="center"/>
          </w:tcPr>
          <w:p w14:paraId="00000027" w14:textId="77777777" w:rsidR="00FF122E" w:rsidRDefault="00325855">
            <w:r>
              <w:rPr>
                <w:noProof/>
              </w:rPr>
              <w:drawing>
                <wp:inline distT="0" distB="0" distL="0" distR="0">
                  <wp:extent cx="1254906" cy="452526"/>
                  <wp:effectExtent l="0" t="0" r="0" b="0"/>
                  <wp:docPr id="3970416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254906" cy="452526"/>
                          </a:xfrm>
                          <a:prstGeom prst="rect">
                            <a:avLst/>
                          </a:prstGeom>
                          <a:ln/>
                        </pic:spPr>
                      </pic:pic>
                    </a:graphicData>
                  </a:graphic>
                </wp:inline>
              </w:drawing>
            </w:r>
          </w:p>
        </w:tc>
        <w:tc>
          <w:tcPr>
            <w:tcW w:w="2268" w:type="dxa"/>
            <w:vAlign w:val="center"/>
          </w:tcPr>
          <w:p w14:paraId="00000028" w14:textId="77777777" w:rsidR="00FF122E" w:rsidRDefault="00325855">
            <w:r>
              <w:rPr>
                <w:noProof/>
              </w:rPr>
              <w:drawing>
                <wp:inline distT="0" distB="0" distL="0" distR="0">
                  <wp:extent cx="1249544" cy="458044"/>
                  <wp:effectExtent l="0" t="0" r="0" b="0"/>
                  <wp:docPr id="397041653" name="image8.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con confianza media"/>
                          <pic:cNvPicPr preferRelativeResize="0"/>
                        </pic:nvPicPr>
                        <pic:blipFill>
                          <a:blip r:embed="rId12"/>
                          <a:srcRect l="13612" t="26359" r="13866" b="26901"/>
                          <a:stretch>
                            <a:fillRect/>
                          </a:stretch>
                        </pic:blipFill>
                        <pic:spPr>
                          <a:xfrm>
                            <a:off x="0" y="0"/>
                            <a:ext cx="1249544" cy="458044"/>
                          </a:xfrm>
                          <a:prstGeom prst="rect">
                            <a:avLst/>
                          </a:prstGeom>
                          <a:ln/>
                        </pic:spPr>
                      </pic:pic>
                    </a:graphicData>
                  </a:graphic>
                </wp:inline>
              </w:drawing>
            </w:r>
          </w:p>
        </w:tc>
      </w:tr>
    </w:tbl>
    <w:p w14:paraId="00000029" w14:textId="77777777" w:rsidR="00FF122E" w:rsidRDefault="00325855">
      <w:pPr>
        <w:spacing w:before="120" w:after="120" w:line="240" w:lineRule="auto"/>
        <w:jc w:val="left"/>
        <w:rPr>
          <w:sz w:val="20"/>
          <w:szCs w:val="20"/>
        </w:rPr>
      </w:pPr>
      <w:bookmarkStart w:id="10" w:name="_heading=h.4d34og8" w:colFirst="0" w:colLast="0"/>
      <w:bookmarkEnd w:id="10"/>
      <w:r>
        <w:rPr>
          <w:sz w:val="20"/>
          <w:szCs w:val="20"/>
        </w:rPr>
        <w:t>Centro de Documentación Ingeniería (CENDOI)</w:t>
      </w:r>
    </w:p>
    <w:p w14:paraId="0000002A" w14:textId="77777777" w:rsidR="00FF122E" w:rsidRDefault="00FF122E">
      <w:pPr>
        <w:spacing w:before="120" w:after="120" w:line="240" w:lineRule="auto"/>
        <w:rPr>
          <w:b/>
          <w:sz w:val="20"/>
          <w:szCs w:val="20"/>
        </w:rPr>
      </w:pPr>
    </w:p>
    <w:p w14:paraId="0000002B" w14:textId="77777777" w:rsidR="00FF122E" w:rsidRDefault="00325855">
      <w:pPr>
        <w:spacing w:before="120" w:after="120" w:line="240" w:lineRule="auto"/>
        <w:rPr>
          <w:sz w:val="20"/>
          <w:szCs w:val="20"/>
        </w:rPr>
      </w:pPr>
      <w:r>
        <w:rPr>
          <w:b/>
          <w:sz w:val="20"/>
          <w:szCs w:val="20"/>
        </w:rPr>
        <w:t>Repositorio Institucional:</w:t>
      </w:r>
      <w:r>
        <w:rPr>
          <w:sz w:val="20"/>
          <w:szCs w:val="20"/>
        </w:rPr>
        <w:t xml:space="preserve"> http://bibliotecadigital.udea.edu.co</w:t>
      </w:r>
    </w:p>
    <w:p w14:paraId="0000002C" w14:textId="77777777" w:rsidR="00FF122E" w:rsidRDefault="00FF122E">
      <w:pPr>
        <w:rPr>
          <w:sz w:val="20"/>
          <w:szCs w:val="20"/>
        </w:rPr>
      </w:pPr>
    </w:p>
    <w:p w14:paraId="0000002D" w14:textId="77777777" w:rsidR="00FF122E" w:rsidRDefault="00325855">
      <w:pPr>
        <w:rPr>
          <w:sz w:val="20"/>
          <w:szCs w:val="20"/>
        </w:rPr>
      </w:pPr>
      <w:r>
        <w:rPr>
          <w:sz w:val="20"/>
          <w:szCs w:val="20"/>
        </w:rPr>
        <w:t>Universidad de Antioquia - www.udea.edu.co</w:t>
      </w:r>
    </w:p>
    <w:p w14:paraId="0000002E" w14:textId="77777777" w:rsidR="00FF122E" w:rsidRDefault="00325855">
      <w:pPr>
        <w:spacing w:line="240" w:lineRule="auto"/>
        <w:jc w:val="left"/>
        <w:rPr>
          <w:sz w:val="20"/>
          <w:szCs w:val="20"/>
        </w:rPr>
      </w:pPr>
      <w:r>
        <w:rPr>
          <w:sz w:val="20"/>
          <w:szCs w:val="20"/>
        </w:rPr>
        <w:t>Rector: John Jairo Arboleda Céspedes.</w:t>
      </w:r>
    </w:p>
    <w:p w14:paraId="0000002F" w14:textId="77777777" w:rsidR="00FF122E" w:rsidRDefault="00325855">
      <w:pPr>
        <w:spacing w:line="240" w:lineRule="auto"/>
        <w:jc w:val="left"/>
        <w:rPr>
          <w:sz w:val="20"/>
          <w:szCs w:val="20"/>
        </w:rPr>
      </w:pPr>
      <w:r>
        <w:rPr>
          <w:sz w:val="20"/>
          <w:szCs w:val="20"/>
        </w:rPr>
        <w:t>Decano: Julio Cesar Saldarriaga Molina</w:t>
      </w:r>
    </w:p>
    <w:p w14:paraId="00000030" w14:textId="77777777" w:rsidR="00FF122E" w:rsidRDefault="00325855">
      <w:pPr>
        <w:jc w:val="left"/>
        <w:rPr>
          <w:sz w:val="20"/>
          <w:szCs w:val="20"/>
        </w:rPr>
      </w:pPr>
      <w:r>
        <w:rPr>
          <w:sz w:val="20"/>
          <w:szCs w:val="20"/>
        </w:rPr>
        <w:t>Jefe departamento: Diego José Luis Botia Valderrama</w:t>
      </w:r>
    </w:p>
    <w:p w14:paraId="00000031" w14:textId="77777777" w:rsidR="00FF122E" w:rsidRDefault="00FF122E">
      <w:pPr>
        <w:spacing w:line="276" w:lineRule="auto"/>
        <w:rPr>
          <w:sz w:val="20"/>
          <w:szCs w:val="20"/>
        </w:rPr>
      </w:pPr>
    </w:p>
    <w:p w14:paraId="00000032" w14:textId="77777777" w:rsidR="00FF122E" w:rsidRDefault="00325855">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00000033" w14:textId="77777777" w:rsidR="00FF122E" w:rsidRDefault="00325855">
      <w:pPr>
        <w:spacing w:after="160" w:line="259" w:lineRule="auto"/>
        <w:jc w:val="left"/>
        <w:rPr>
          <w:b/>
        </w:rPr>
      </w:pPr>
      <w:r>
        <w:br w:type="page"/>
      </w:r>
    </w:p>
    <w:sdt>
      <w:sdtPr>
        <w:tag w:val="goog_rdk_5"/>
        <w:id w:val="1819377869"/>
      </w:sdtPr>
      <w:sdtEndPr/>
      <w:sdtContent>
        <w:p w14:paraId="00000034" w14:textId="77777777" w:rsidR="00FF122E" w:rsidRDefault="002049FB">
          <w:pPr>
            <w:jc w:val="center"/>
            <w:rPr>
              <w:del w:id="11" w:author="Author" w:date="2023-10-27T23:34:00Z"/>
              <w:b/>
              <w:sz w:val="20"/>
              <w:szCs w:val="20"/>
            </w:rPr>
          </w:pPr>
          <w:sdt>
            <w:sdtPr>
              <w:tag w:val="goog_rdk_4"/>
              <w:id w:val="-254831761"/>
            </w:sdtPr>
            <w:sdtEndPr/>
            <w:sdtContent/>
          </w:sdt>
        </w:p>
      </w:sdtContent>
    </w:sdt>
    <w:p w14:paraId="00000035" w14:textId="77777777" w:rsidR="00FF122E" w:rsidRDefault="00FF122E">
      <w:pPr>
        <w:jc w:val="center"/>
        <w:rPr>
          <w:b/>
          <w:sz w:val="20"/>
          <w:szCs w:val="20"/>
        </w:rPr>
      </w:pPr>
    </w:p>
    <w:p w14:paraId="00000036" w14:textId="77777777" w:rsidR="00FF122E" w:rsidRDefault="00FF122E">
      <w:pPr>
        <w:pBdr>
          <w:top w:val="nil"/>
          <w:left w:val="nil"/>
          <w:bottom w:val="nil"/>
          <w:right w:val="nil"/>
          <w:between w:val="nil"/>
        </w:pBdr>
        <w:spacing w:line="480" w:lineRule="auto"/>
        <w:ind w:left="360"/>
        <w:jc w:val="left"/>
        <w:rPr>
          <w:color w:val="000000"/>
          <w:sz w:val="20"/>
          <w:szCs w:val="20"/>
        </w:rPr>
      </w:pPr>
    </w:p>
    <w:p w14:paraId="00000037" w14:textId="77777777" w:rsidR="00FF122E" w:rsidRDefault="00325855">
      <w:pPr>
        <w:jc w:val="center"/>
      </w:pPr>
      <w:r>
        <w:rPr>
          <w:b/>
        </w:rPr>
        <w:t>Dedicatoria</w:t>
      </w:r>
    </w:p>
    <w:p w14:paraId="00000038" w14:textId="77777777" w:rsidR="00FF122E" w:rsidRDefault="00FF122E">
      <w:pPr>
        <w:jc w:val="center"/>
      </w:pPr>
    </w:p>
    <w:p w14:paraId="00000039" w14:textId="77777777" w:rsidR="00FF122E" w:rsidRDefault="00325855">
      <w:pPr>
        <w:tabs>
          <w:tab w:val="center" w:pos="4702"/>
          <w:tab w:val="right" w:pos="9404"/>
        </w:tabs>
        <w:jc w:val="left"/>
      </w:pPr>
      <w:r>
        <w:tab/>
        <w:t>Texto de dedicatoria centrado.</w:t>
      </w:r>
      <w:r>
        <w:tab/>
      </w:r>
    </w:p>
    <w:p w14:paraId="0000003A" w14:textId="77777777" w:rsidR="00FF122E" w:rsidRDefault="00325855">
      <w:r>
        <w:tab/>
      </w:r>
    </w:p>
    <w:p w14:paraId="0000003B" w14:textId="77777777" w:rsidR="00FF122E" w:rsidRDefault="00FF122E"/>
    <w:p w14:paraId="0000003C" w14:textId="77777777" w:rsidR="00FF122E" w:rsidRDefault="00325855">
      <w:pPr>
        <w:tabs>
          <w:tab w:val="left" w:pos="7305"/>
        </w:tabs>
      </w:pPr>
      <w:r>
        <w:tab/>
      </w:r>
    </w:p>
    <w:p w14:paraId="0000003D" w14:textId="77777777" w:rsidR="00FF122E" w:rsidRDefault="00FF122E"/>
    <w:p w14:paraId="0000003E" w14:textId="77777777" w:rsidR="00FF122E" w:rsidRDefault="00FF122E"/>
    <w:p w14:paraId="0000003F" w14:textId="77777777" w:rsidR="00FF122E" w:rsidRDefault="00FF122E"/>
    <w:p w14:paraId="00000040" w14:textId="77777777" w:rsidR="00FF122E" w:rsidRDefault="00FF122E"/>
    <w:p w14:paraId="00000041" w14:textId="77777777" w:rsidR="00FF122E" w:rsidRDefault="00FF122E"/>
    <w:p w14:paraId="00000042" w14:textId="77777777" w:rsidR="00FF122E" w:rsidRDefault="00FF122E"/>
    <w:p w14:paraId="00000043" w14:textId="77777777" w:rsidR="00FF122E" w:rsidRDefault="00FF122E"/>
    <w:p w14:paraId="00000044" w14:textId="77777777" w:rsidR="00FF122E" w:rsidRDefault="00325855">
      <w:pPr>
        <w:jc w:val="center"/>
      </w:pPr>
      <w:r>
        <w:rPr>
          <w:b/>
        </w:rPr>
        <w:t>Agradecimientos</w:t>
      </w:r>
    </w:p>
    <w:p w14:paraId="00000045" w14:textId="77777777" w:rsidR="00FF122E" w:rsidRDefault="00FF122E">
      <w:pPr>
        <w:jc w:val="center"/>
      </w:pPr>
    </w:p>
    <w:p w14:paraId="00000046" w14:textId="77777777" w:rsidR="00FF122E" w:rsidRDefault="00325855">
      <w:pPr>
        <w:jc w:val="center"/>
      </w:pPr>
      <w:r>
        <w:t>Texto de agradecimientos centrado.</w:t>
      </w:r>
    </w:p>
    <w:p w14:paraId="00000047" w14:textId="77777777" w:rsidR="00FF122E" w:rsidRDefault="00FF122E"/>
    <w:p w14:paraId="00000048" w14:textId="77777777" w:rsidR="00FF122E" w:rsidRDefault="00325855">
      <w:r>
        <w:tab/>
      </w:r>
    </w:p>
    <w:p w14:paraId="00000049" w14:textId="77777777" w:rsidR="00FF122E" w:rsidRDefault="00FF122E"/>
    <w:p w14:paraId="0000004A" w14:textId="77777777" w:rsidR="00FF122E" w:rsidRDefault="00FF122E"/>
    <w:p w14:paraId="0000004B" w14:textId="77777777" w:rsidR="00FF122E" w:rsidRDefault="00FF122E"/>
    <w:p w14:paraId="0000004C" w14:textId="77777777" w:rsidR="00FF122E" w:rsidRDefault="00325855">
      <w:pPr>
        <w:spacing w:after="160" w:line="259" w:lineRule="auto"/>
        <w:jc w:val="left"/>
      </w:pPr>
      <w:r>
        <w:br w:type="page"/>
      </w:r>
    </w:p>
    <w:p w14:paraId="0000004D" w14:textId="77777777" w:rsidR="00FF122E" w:rsidRDefault="00325855">
      <w:pPr>
        <w:jc w:val="center"/>
        <w:rPr>
          <w:b/>
        </w:rPr>
      </w:pPr>
      <w:r>
        <w:rPr>
          <w:b/>
        </w:rPr>
        <w:lastRenderedPageBreak/>
        <w:t>Tabla de contenido</w:t>
      </w:r>
    </w:p>
    <w:sdt>
      <w:sdtPr>
        <w:rPr>
          <w:rFonts w:eastAsia="Times New Roman" w:cs="Times New Roman"/>
          <w:b w:val="0"/>
          <w:szCs w:val="24"/>
          <w:lang w:val="es-ES"/>
        </w:rPr>
        <w:id w:val="1385680377"/>
        <w:docPartObj>
          <w:docPartGallery w:val="Table of Contents"/>
          <w:docPartUnique/>
        </w:docPartObj>
      </w:sdtPr>
      <w:sdtEndPr>
        <w:rPr>
          <w:bCs/>
        </w:rPr>
      </w:sdtEndPr>
      <w:sdtContent>
        <w:p w14:paraId="6CB2CB65" w14:textId="5843A751" w:rsidR="00325855" w:rsidRDefault="00325855" w:rsidP="00325855">
          <w:pPr>
            <w:pStyle w:val="TtulodeTDC"/>
            <w:jc w:val="both"/>
          </w:pPr>
        </w:p>
        <w:p w14:paraId="717AC933" w14:textId="77777777" w:rsidR="00344CF2" w:rsidRDefault="00325855">
          <w:pPr>
            <w:pStyle w:val="TDC1"/>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83095120" w:history="1">
            <w:r w:rsidR="00344CF2" w:rsidRPr="00DB4639">
              <w:rPr>
                <w:rStyle w:val="Hipervnculo"/>
                <w:noProof/>
              </w:rPr>
              <w:t>Resumen</w:t>
            </w:r>
            <w:r w:rsidR="00344CF2">
              <w:rPr>
                <w:noProof/>
                <w:webHidden/>
              </w:rPr>
              <w:tab/>
            </w:r>
            <w:r w:rsidR="00344CF2">
              <w:rPr>
                <w:noProof/>
                <w:webHidden/>
              </w:rPr>
              <w:fldChar w:fldCharType="begin"/>
            </w:r>
            <w:r w:rsidR="00344CF2">
              <w:rPr>
                <w:noProof/>
                <w:webHidden/>
              </w:rPr>
              <w:instrText xml:space="preserve"> PAGEREF _Toc183095120 \h </w:instrText>
            </w:r>
            <w:r w:rsidR="00344CF2">
              <w:rPr>
                <w:noProof/>
                <w:webHidden/>
              </w:rPr>
            </w:r>
            <w:r w:rsidR="00344CF2">
              <w:rPr>
                <w:noProof/>
                <w:webHidden/>
              </w:rPr>
              <w:fldChar w:fldCharType="separate"/>
            </w:r>
            <w:r w:rsidR="00344CF2">
              <w:rPr>
                <w:noProof/>
                <w:webHidden/>
              </w:rPr>
              <w:t>8</w:t>
            </w:r>
            <w:r w:rsidR="00344CF2">
              <w:rPr>
                <w:noProof/>
                <w:webHidden/>
              </w:rPr>
              <w:fldChar w:fldCharType="end"/>
            </w:r>
          </w:hyperlink>
        </w:p>
        <w:p w14:paraId="0E859E58" w14:textId="77777777" w:rsidR="00344CF2" w:rsidRDefault="00344CF2">
          <w:pPr>
            <w:pStyle w:val="TDC1"/>
            <w:rPr>
              <w:rFonts w:asciiTheme="minorHAnsi" w:eastAsiaTheme="minorEastAsia" w:hAnsiTheme="minorHAnsi" w:cstheme="minorBidi"/>
              <w:noProof/>
              <w:sz w:val="22"/>
              <w:szCs w:val="22"/>
            </w:rPr>
          </w:pPr>
          <w:hyperlink w:anchor="_Toc183095121" w:history="1">
            <w:r w:rsidRPr="00DB4639">
              <w:rPr>
                <w:rStyle w:val="Hipervnculo"/>
                <w:noProof/>
              </w:rPr>
              <w:t>Abstract</w:t>
            </w:r>
            <w:r>
              <w:rPr>
                <w:noProof/>
                <w:webHidden/>
              </w:rPr>
              <w:tab/>
            </w:r>
            <w:r>
              <w:rPr>
                <w:noProof/>
                <w:webHidden/>
              </w:rPr>
              <w:fldChar w:fldCharType="begin"/>
            </w:r>
            <w:r>
              <w:rPr>
                <w:noProof/>
                <w:webHidden/>
              </w:rPr>
              <w:instrText xml:space="preserve"> PAGEREF _Toc183095121 \h </w:instrText>
            </w:r>
            <w:r>
              <w:rPr>
                <w:noProof/>
                <w:webHidden/>
              </w:rPr>
            </w:r>
            <w:r>
              <w:rPr>
                <w:noProof/>
                <w:webHidden/>
              </w:rPr>
              <w:fldChar w:fldCharType="separate"/>
            </w:r>
            <w:r>
              <w:rPr>
                <w:noProof/>
                <w:webHidden/>
              </w:rPr>
              <w:t>9</w:t>
            </w:r>
            <w:r>
              <w:rPr>
                <w:noProof/>
                <w:webHidden/>
              </w:rPr>
              <w:fldChar w:fldCharType="end"/>
            </w:r>
          </w:hyperlink>
        </w:p>
        <w:p w14:paraId="37185057" w14:textId="77777777" w:rsidR="00344CF2" w:rsidRDefault="00344CF2">
          <w:pPr>
            <w:pStyle w:val="TDC1"/>
            <w:tabs>
              <w:tab w:val="left" w:pos="442"/>
            </w:tabs>
            <w:rPr>
              <w:rFonts w:asciiTheme="minorHAnsi" w:eastAsiaTheme="minorEastAsia" w:hAnsiTheme="minorHAnsi" w:cstheme="minorBidi"/>
              <w:noProof/>
              <w:sz w:val="22"/>
              <w:szCs w:val="22"/>
            </w:rPr>
          </w:pPr>
          <w:hyperlink w:anchor="_Toc183095122" w:history="1">
            <w:r w:rsidRPr="00DB4639">
              <w:rPr>
                <w:rStyle w:val="Hipervnculo"/>
                <w:noProof/>
              </w:rPr>
              <w:t>1.</w:t>
            </w:r>
            <w:r>
              <w:rPr>
                <w:rFonts w:asciiTheme="minorHAnsi" w:eastAsiaTheme="minorEastAsia" w:hAnsiTheme="minorHAnsi" w:cstheme="minorBidi"/>
                <w:noProof/>
                <w:sz w:val="22"/>
                <w:szCs w:val="22"/>
              </w:rPr>
              <w:tab/>
            </w:r>
            <w:r w:rsidRPr="00DB4639">
              <w:rPr>
                <w:rStyle w:val="Hipervnculo"/>
                <w:noProof/>
              </w:rPr>
              <w:t>Descripción del problema</w:t>
            </w:r>
            <w:r>
              <w:rPr>
                <w:noProof/>
                <w:webHidden/>
              </w:rPr>
              <w:tab/>
            </w:r>
            <w:r>
              <w:rPr>
                <w:noProof/>
                <w:webHidden/>
              </w:rPr>
              <w:fldChar w:fldCharType="begin"/>
            </w:r>
            <w:r>
              <w:rPr>
                <w:noProof/>
                <w:webHidden/>
              </w:rPr>
              <w:instrText xml:space="preserve"> PAGEREF _Toc183095122 \h </w:instrText>
            </w:r>
            <w:r>
              <w:rPr>
                <w:noProof/>
                <w:webHidden/>
              </w:rPr>
            </w:r>
            <w:r>
              <w:rPr>
                <w:noProof/>
                <w:webHidden/>
              </w:rPr>
              <w:fldChar w:fldCharType="separate"/>
            </w:r>
            <w:r>
              <w:rPr>
                <w:noProof/>
                <w:webHidden/>
              </w:rPr>
              <w:t>10</w:t>
            </w:r>
            <w:r>
              <w:rPr>
                <w:noProof/>
                <w:webHidden/>
              </w:rPr>
              <w:fldChar w:fldCharType="end"/>
            </w:r>
          </w:hyperlink>
        </w:p>
        <w:p w14:paraId="3ACEE030"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3" w:history="1">
            <w:r w:rsidRPr="00DB4639">
              <w:rPr>
                <w:rStyle w:val="Hipervnculo"/>
                <w:noProof/>
              </w:rPr>
              <w:t>1.1.</w:t>
            </w:r>
            <w:r>
              <w:rPr>
                <w:rFonts w:asciiTheme="minorHAnsi" w:eastAsiaTheme="minorEastAsia" w:hAnsiTheme="minorHAnsi" w:cstheme="minorBidi"/>
                <w:noProof/>
                <w:sz w:val="22"/>
                <w:szCs w:val="22"/>
              </w:rPr>
              <w:tab/>
            </w:r>
            <w:r w:rsidRPr="00DB4639">
              <w:rPr>
                <w:rStyle w:val="Hipervnculo"/>
                <w:noProof/>
              </w:rPr>
              <w:t>Problema de negocio</w:t>
            </w:r>
            <w:r>
              <w:rPr>
                <w:noProof/>
                <w:webHidden/>
              </w:rPr>
              <w:tab/>
            </w:r>
            <w:r>
              <w:rPr>
                <w:noProof/>
                <w:webHidden/>
              </w:rPr>
              <w:fldChar w:fldCharType="begin"/>
            </w:r>
            <w:r>
              <w:rPr>
                <w:noProof/>
                <w:webHidden/>
              </w:rPr>
              <w:instrText xml:space="preserve"> PAGEREF _Toc183095123 \h </w:instrText>
            </w:r>
            <w:r>
              <w:rPr>
                <w:noProof/>
                <w:webHidden/>
              </w:rPr>
            </w:r>
            <w:r>
              <w:rPr>
                <w:noProof/>
                <w:webHidden/>
              </w:rPr>
              <w:fldChar w:fldCharType="separate"/>
            </w:r>
            <w:r>
              <w:rPr>
                <w:noProof/>
                <w:webHidden/>
              </w:rPr>
              <w:t>10</w:t>
            </w:r>
            <w:r>
              <w:rPr>
                <w:noProof/>
                <w:webHidden/>
              </w:rPr>
              <w:fldChar w:fldCharType="end"/>
            </w:r>
          </w:hyperlink>
        </w:p>
        <w:p w14:paraId="2D7B6F53"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4" w:history="1">
            <w:r w:rsidRPr="00DB4639">
              <w:rPr>
                <w:rStyle w:val="Hipervnculo"/>
                <w:noProof/>
              </w:rPr>
              <w:t>1.2.</w:t>
            </w:r>
            <w:r>
              <w:rPr>
                <w:rFonts w:asciiTheme="minorHAnsi" w:eastAsiaTheme="minorEastAsia" w:hAnsiTheme="minorHAnsi" w:cstheme="minorBidi"/>
                <w:noProof/>
                <w:sz w:val="22"/>
                <w:szCs w:val="22"/>
              </w:rPr>
              <w:tab/>
            </w:r>
            <w:r w:rsidRPr="00DB4639">
              <w:rPr>
                <w:rStyle w:val="Hipervnculo"/>
                <w:noProof/>
              </w:rPr>
              <w:t>Aproximación desde la analítica de datos</w:t>
            </w:r>
            <w:r>
              <w:rPr>
                <w:noProof/>
                <w:webHidden/>
              </w:rPr>
              <w:tab/>
            </w:r>
            <w:r>
              <w:rPr>
                <w:noProof/>
                <w:webHidden/>
              </w:rPr>
              <w:fldChar w:fldCharType="begin"/>
            </w:r>
            <w:r>
              <w:rPr>
                <w:noProof/>
                <w:webHidden/>
              </w:rPr>
              <w:instrText xml:space="preserve"> PAGEREF _Toc183095124 \h </w:instrText>
            </w:r>
            <w:r>
              <w:rPr>
                <w:noProof/>
                <w:webHidden/>
              </w:rPr>
            </w:r>
            <w:r>
              <w:rPr>
                <w:noProof/>
                <w:webHidden/>
              </w:rPr>
              <w:fldChar w:fldCharType="separate"/>
            </w:r>
            <w:r>
              <w:rPr>
                <w:noProof/>
                <w:webHidden/>
              </w:rPr>
              <w:t>12</w:t>
            </w:r>
            <w:r>
              <w:rPr>
                <w:noProof/>
                <w:webHidden/>
              </w:rPr>
              <w:fldChar w:fldCharType="end"/>
            </w:r>
          </w:hyperlink>
        </w:p>
        <w:p w14:paraId="736A8D7A"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5" w:history="1">
            <w:r w:rsidRPr="00DB4639">
              <w:rPr>
                <w:rStyle w:val="Hipervnculo"/>
                <w:noProof/>
              </w:rPr>
              <w:t>1.3.</w:t>
            </w:r>
            <w:r>
              <w:rPr>
                <w:rFonts w:asciiTheme="minorHAnsi" w:eastAsiaTheme="minorEastAsia" w:hAnsiTheme="minorHAnsi" w:cstheme="minorBidi"/>
                <w:noProof/>
                <w:sz w:val="22"/>
                <w:szCs w:val="22"/>
              </w:rPr>
              <w:tab/>
            </w:r>
            <w:r w:rsidRPr="00DB4639">
              <w:rPr>
                <w:rStyle w:val="Hipervnculo"/>
                <w:noProof/>
              </w:rPr>
              <w:t>Origen de los datos</w:t>
            </w:r>
            <w:r>
              <w:rPr>
                <w:noProof/>
                <w:webHidden/>
              </w:rPr>
              <w:tab/>
            </w:r>
            <w:r>
              <w:rPr>
                <w:noProof/>
                <w:webHidden/>
              </w:rPr>
              <w:fldChar w:fldCharType="begin"/>
            </w:r>
            <w:r>
              <w:rPr>
                <w:noProof/>
                <w:webHidden/>
              </w:rPr>
              <w:instrText xml:space="preserve"> PAGEREF _Toc183095125 \h </w:instrText>
            </w:r>
            <w:r>
              <w:rPr>
                <w:noProof/>
                <w:webHidden/>
              </w:rPr>
            </w:r>
            <w:r>
              <w:rPr>
                <w:noProof/>
                <w:webHidden/>
              </w:rPr>
              <w:fldChar w:fldCharType="separate"/>
            </w:r>
            <w:r>
              <w:rPr>
                <w:noProof/>
                <w:webHidden/>
              </w:rPr>
              <w:t>12</w:t>
            </w:r>
            <w:r>
              <w:rPr>
                <w:noProof/>
                <w:webHidden/>
              </w:rPr>
              <w:fldChar w:fldCharType="end"/>
            </w:r>
          </w:hyperlink>
        </w:p>
        <w:p w14:paraId="59C288B7"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6" w:history="1">
            <w:r w:rsidRPr="00DB4639">
              <w:rPr>
                <w:rStyle w:val="Hipervnculo"/>
                <w:noProof/>
              </w:rPr>
              <w:t>1.4.</w:t>
            </w:r>
            <w:r>
              <w:rPr>
                <w:rFonts w:asciiTheme="minorHAnsi" w:eastAsiaTheme="minorEastAsia" w:hAnsiTheme="minorHAnsi" w:cstheme="minorBidi"/>
                <w:noProof/>
                <w:sz w:val="22"/>
                <w:szCs w:val="22"/>
              </w:rPr>
              <w:tab/>
            </w:r>
            <w:r w:rsidRPr="00DB4639">
              <w:rPr>
                <w:rStyle w:val="Hipervnculo"/>
                <w:noProof/>
              </w:rPr>
              <w:t>Métricas de desempeño</w:t>
            </w:r>
            <w:r>
              <w:rPr>
                <w:noProof/>
                <w:webHidden/>
              </w:rPr>
              <w:tab/>
            </w:r>
            <w:r>
              <w:rPr>
                <w:noProof/>
                <w:webHidden/>
              </w:rPr>
              <w:fldChar w:fldCharType="begin"/>
            </w:r>
            <w:r>
              <w:rPr>
                <w:noProof/>
                <w:webHidden/>
              </w:rPr>
              <w:instrText xml:space="preserve"> PAGEREF _Toc183095126 \h </w:instrText>
            </w:r>
            <w:r>
              <w:rPr>
                <w:noProof/>
                <w:webHidden/>
              </w:rPr>
            </w:r>
            <w:r>
              <w:rPr>
                <w:noProof/>
                <w:webHidden/>
              </w:rPr>
              <w:fldChar w:fldCharType="separate"/>
            </w:r>
            <w:r>
              <w:rPr>
                <w:noProof/>
                <w:webHidden/>
              </w:rPr>
              <w:t>12</w:t>
            </w:r>
            <w:r>
              <w:rPr>
                <w:noProof/>
                <w:webHidden/>
              </w:rPr>
              <w:fldChar w:fldCharType="end"/>
            </w:r>
          </w:hyperlink>
        </w:p>
        <w:p w14:paraId="1703B704" w14:textId="77777777" w:rsidR="00344CF2" w:rsidRDefault="00344CF2">
          <w:pPr>
            <w:pStyle w:val="TDC1"/>
            <w:tabs>
              <w:tab w:val="left" w:pos="442"/>
            </w:tabs>
            <w:rPr>
              <w:rFonts w:asciiTheme="minorHAnsi" w:eastAsiaTheme="minorEastAsia" w:hAnsiTheme="minorHAnsi" w:cstheme="minorBidi"/>
              <w:noProof/>
              <w:sz w:val="22"/>
              <w:szCs w:val="22"/>
            </w:rPr>
          </w:pPr>
          <w:hyperlink w:anchor="_Toc183095127" w:history="1">
            <w:r w:rsidRPr="00DB4639">
              <w:rPr>
                <w:rStyle w:val="Hipervnculo"/>
                <w:noProof/>
              </w:rPr>
              <w:t>2.</w:t>
            </w:r>
            <w:r>
              <w:rPr>
                <w:rFonts w:asciiTheme="minorHAnsi" w:eastAsiaTheme="minorEastAsia" w:hAnsiTheme="minorHAnsi" w:cstheme="minorBidi"/>
                <w:noProof/>
                <w:sz w:val="22"/>
                <w:szCs w:val="22"/>
              </w:rPr>
              <w:tab/>
            </w:r>
            <w:r w:rsidRPr="00DB4639">
              <w:rPr>
                <w:rStyle w:val="Hipervnculo"/>
                <w:noProof/>
              </w:rPr>
              <w:t>Objetivos</w:t>
            </w:r>
            <w:r>
              <w:rPr>
                <w:noProof/>
                <w:webHidden/>
              </w:rPr>
              <w:tab/>
            </w:r>
            <w:r>
              <w:rPr>
                <w:noProof/>
                <w:webHidden/>
              </w:rPr>
              <w:fldChar w:fldCharType="begin"/>
            </w:r>
            <w:r>
              <w:rPr>
                <w:noProof/>
                <w:webHidden/>
              </w:rPr>
              <w:instrText xml:space="preserve"> PAGEREF _Toc183095127 \h </w:instrText>
            </w:r>
            <w:r>
              <w:rPr>
                <w:noProof/>
                <w:webHidden/>
              </w:rPr>
            </w:r>
            <w:r>
              <w:rPr>
                <w:noProof/>
                <w:webHidden/>
              </w:rPr>
              <w:fldChar w:fldCharType="separate"/>
            </w:r>
            <w:r>
              <w:rPr>
                <w:noProof/>
                <w:webHidden/>
              </w:rPr>
              <w:t>14</w:t>
            </w:r>
            <w:r>
              <w:rPr>
                <w:noProof/>
                <w:webHidden/>
              </w:rPr>
              <w:fldChar w:fldCharType="end"/>
            </w:r>
          </w:hyperlink>
        </w:p>
        <w:p w14:paraId="0490C277"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8" w:history="1">
            <w:r w:rsidRPr="00DB4639">
              <w:rPr>
                <w:rStyle w:val="Hipervnculo"/>
                <w:noProof/>
              </w:rPr>
              <w:t>2.1.</w:t>
            </w:r>
            <w:r>
              <w:rPr>
                <w:rFonts w:asciiTheme="minorHAnsi" w:eastAsiaTheme="minorEastAsia" w:hAnsiTheme="minorHAnsi" w:cstheme="minorBidi"/>
                <w:noProof/>
                <w:sz w:val="22"/>
                <w:szCs w:val="22"/>
              </w:rPr>
              <w:tab/>
            </w:r>
            <w:r w:rsidRPr="00DB4639">
              <w:rPr>
                <w:rStyle w:val="Hipervnculo"/>
                <w:noProof/>
              </w:rPr>
              <w:t>Objetivo general</w:t>
            </w:r>
            <w:r>
              <w:rPr>
                <w:noProof/>
                <w:webHidden/>
              </w:rPr>
              <w:tab/>
            </w:r>
            <w:r>
              <w:rPr>
                <w:noProof/>
                <w:webHidden/>
              </w:rPr>
              <w:fldChar w:fldCharType="begin"/>
            </w:r>
            <w:r>
              <w:rPr>
                <w:noProof/>
                <w:webHidden/>
              </w:rPr>
              <w:instrText xml:space="preserve"> PAGEREF _Toc183095128 \h </w:instrText>
            </w:r>
            <w:r>
              <w:rPr>
                <w:noProof/>
                <w:webHidden/>
              </w:rPr>
            </w:r>
            <w:r>
              <w:rPr>
                <w:noProof/>
                <w:webHidden/>
              </w:rPr>
              <w:fldChar w:fldCharType="separate"/>
            </w:r>
            <w:r>
              <w:rPr>
                <w:noProof/>
                <w:webHidden/>
              </w:rPr>
              <w:t>14</w:t>
            </w:r>
            <w:r>
              <w:rPr>
                <w:noProof/>
                <w:webHidden/>
              </w:rPr>
              <w:fldChar w:fldCharType="end"/>
            </w:r>
          </w:hyperlink>
        </w:p>
        <w:p w14:paraId="4080F093"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29" w:history="1">
            <w:r w:rsidRPr="00DB4639">
              <w:rPr>
                <w:rStyle w:val="Hipervnculo"/>
                <w:noProof/>
              </w:rPr>
              <w:t>2.2.</w:t>
            </w:r>
            <w:r>
              <w:rPr>
                <w:rFonts w:asciiTheme="minorHAnsi" w:eastAsiaTheme="minorEastAsia" w:hAnsiTheme="minorHAnsi" w:cstheme="minorBidi"/>
                <w:noProof/>
                <w:sz w:val="22"/>
                <w:szCs w:val="22"/>
              </w:rPr>
              <w:tab/>
            </w:r>
            <w:r w:rsidRPr="00DB4639">
              <w:rPr>
                <w:rStyle w:val="Hipervnculo"/>
                <w:noProof/>
              </w:rPr>
              <w:t>Objetivos específicos</w:t>
            </w:r>
            <w:r>
              <w:rPr>
                <w:noProof/>
                <w:webHidden/>
              </w:rPr>
              <w:tab/>
            </w:r>
            <w:r>
              <w:rPr>
                <w:noProof/>
                <w:webHidden/>
              </w:rPr>
              <w:fldChar w:fldCharType="begin"/>
            </w:r>
            <w:r>
              <w:rPr>
                <w:noProof/>
                <w:webHidden/>
              </w:rPr>
              <w:instrText xml:space="preserve"> PAGEREF _Toc183095129 \h </w:instrText>
            </w:r>
            <w:r>
              <w:rPr>
                <w:noProof/>
                <w:webHidden/>
              </w:rPr>
            </w:r>
            <w:r>
              <w:rPr>
                <w:noProof/>
                <w:webHidden/>
              </w:rPr>
              <w:fldChar w:fldCharType="separate"/>
            </w:r>
            <w:r>
              <w:rPr>
                <w:noProof/>
                <w:webHidden/>
              </w:rPr>
              <w:t>14</w:t>
            </w:r>
            <w:r>
              <w:rPr>
                <w:noProof/>
                <w:webHidden/>
              </w:rPr>
              <w:fldChar w:fldCharType="end"/>
            </w:r>
          </w:hyperlink>
        </w:p>
        <w:p w14:paraId="2D9A0AB9" w14:textId="77777777" w:rsidR="00344CF2" w:rsidRDefault="00344CF2">
          <w:pPr>
            <w:pStyle w:val="TDC1"/>
            <w:tabs>
              <w:tab w:val="left" w:pos="442"/>
            </w:tabs>
            <w:rPr>
              <w:rFonts w:asciiTheme="minorHAnsi" w:eastAsiaTheme="minorEastAsia" w:hAnsiTheme="minorHAnsi" w:cstheme="minorBidi"/>
              <w:noProof/>
              <w:sz w:val="22"/>
              <w:szCs w:val="22"/>
            </w:rPr>
          </w:pPr>
          <w:hyperlink w:anchor="_Toc183095130" w:history="1">
            <w:r w:rsidRPr="00DB4639">
              <w:rPr>
                <w:rStyle w:val="Hipervnculo"/>
                <w:noProof/>
              </w:rPr>
              <w:t>3.</w:t>
            </w:r>
            <w:r>
              <w:rPr>
                <w:rFonts w:asciiTheme="minorHAnsi" w:eastAsiaTheme="minorEastAsia" w:hAnsiTheme="minorHAnsi" w:cstheme="minorBidi"/>
                <w:noProof/>
                <w:sz w:val="22"/>
                <w:szCs w:val="22"/>
              </w:rPr>
              <w:tab/>
            </w:r>
            <w:r w:rsidRPr="00DB4639">
              <w:rPr>
                <w:rStyle w:val="Hipervnculo"/>
                <w:noProof/>
              </w:rPr>
              <w:t>Datos</w:t>
            </w:r>
            <w:r>
              <w:rPr>
                <w:noProof/>
                <w:webHidden/>
              </w:rPr>
              <w:tab/>
            </w:r>
            <w:r>
              <w:rPr>
                <w:noProof/>
                <w:webHidden/>
              </w:rPr>
              <w:fldChar w:fldCharType="begin"/>
            </w:r>
            <w:r>
              <w:rPr>
                <w:noProof/>
                <w:webHidden/>
              </w:rPr>
              <w:instrText xml:space="preserve"> PAGEREF _Toc183095130 \h </w:instrText>
            </w:r>
            <w:r>
              <w:rPr>
                <w:noProof/>
                <w:webHidden/>
              </w:rPr>
            </w:r>
            <w:r>
              <w:rPr>
                <w:noProof/>
                <w:webHidden/>
              </w:rPr>
              <w:fldChar w:fldCharType="separate"/>
            </w:r>
            <w:r>
              <w:rPr>
                <w:noProof/>
                <w:webHidden/>
              </w:rPr>
              <w:t>15</w:t>
            </w:r>
            <w:r>
              <w:rPr>
                <w:noProof/>
                <w:webHidden/>
              </w:rPr>
              <w:fldChar w:fldCharType="end"/>
            </w:r>
          </w:hyperlink>
        </w:p>
        <w:p w14:paraId="099A3473"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31" w:history="1">
            <w:r w:rsidRPr="00DB4639">
              <w:rPr>
                <w:rStyle w:val="Hipervnculo"/>
                <w:noProof/>
              </w:rPr>
              <w:t>3.1.</w:t>
            </w:r>
            <w:r>
              <w:rPr>
                <w:rFonts w:asciiTheme="minorHAnsi" w:eastAsiaTheme="minorEastAsia" w:hAnsiTheme="minorHAnsi" w:cstheme="minorBidi"/>
                <w:noProof/>
                <w:sz w:val="22"/>
                <w:szCs w:val="22"/>
              </w:rPr>
              <w:tab/>
            </w:r>
            <w:r w:rsidRPr="00DB4639">
              <w:rPr>
                <w:rStyle w:val="Hipervnculo"/>
                <w:noProof/>
              </w:rPr>
              <w:t>Datos originales</w:t>
            </w:r>
            <w:r>
              <w:rPr>
                <w:noProof/>
                <w:webHidden/>
              </w:rPr>
              <w:tab/>
            </w:r>
            <w:r>
              <w:rPr>
                <w:noProof/>
                <w:webHidden/>
              </w:rPr>
              <w:fldChar w:fldCharType="begin"/>
            </w:r>
            <w:r>
              <w:rPr>
                <w:noProof/>
                <w:webHidden/>
              </w:rPr>
              <w:instrText xml:space="preserve"> PAGEREF _Toc183095131 \h </w:instrText>
            </w:r>
            <w:r>
              <w:rPr>
                <w:noProof/>
                <w:webHidden/>
              </w:rPr>
            </w:r>
            <w:r>
              <w:rPr>
                <w:noProof/>
                <w:webHidden/>
              </w:rPr>
              <w:fldChar w:fldCharType="separate"/>
            </w:r>
            <w:r>
              <w:rPr>
                <w:noProof/>
                <w:webHidden/>
              </w:rPr>
              <w:t>15</w:t>
            </w:r>
            <w:r>
              <w:rPr>
                <w:noProof/>
                <w:webHidden/>
              </w:rPr>
              <w:fldChar w:fldCharType="end"/>
            </w:r>
          </w:hyperlink>
        </w:p>
        <w:p w14:paraId="7BDAE010"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32" w:history="1">
            <w:r w:rsidRPr="00DB4639">
              <w:rPr>
                <w:rStyle w:val="Hipervnculo"/>
                <w:noProof/>
              </w:rPr>
              <w:t>3.2.</w:t>
            </w:r>
            <w:r>
              <w:rPr>
                <w:rFonts w:asciiTheme="minorHAnsi" w:eastAsiaTheme="minorEastAsia" w:hAnsiTheme="minorHAnsi" w:cstheme="minorBidi"/>
                <w:noProof/>
                <w:sz w:val="22"/>
                <w:szCs w:val="22"/>
              </w:rPr>
              <w:tab/>
            </w:r>
            <w:r w:rsidRPr="00DB4639">
              <w:rPr>
                <w:rStyle w:val="Hipervnculo"/>
                <w:noProof/>
              </w:rPr>
              <w:t>Datsets</w:t>
            </w:r>
            <w:r>
              <w:rPr>
                <w:noProof/>
                <w:webHidden/>
              </w:rPr>
              <w:tab/>
            </w:r>
            <w:r>
              <w:rPr>
                <w:noProof/>
                <w:webHidden/>
              </w:rPr>
              <w:fldChar w:fldCharType="begin"/>
            </w:r>
            <w:r>
              <w:rPr>
                <w:noProof/>
                <w:webHidden/>
              </w:rPr>
              <w:instrText xml:space="preserve"> PAGEREF _Toc183095132 \h </w:instrText>
            </w:r>
            <w:r>
              <w:rPr>
                <w:noProof/>
                <w:webHidden/>
              </w:rPr>
            </w:r>
            <w:r>
              <w:rPr>
                <w:noProof/>
                <w:webHidden/>
              </w:rPr>
              <w:fldChar w:fldCharType="separate"/>
            </w:r>
            <w:r>
              <w:rPr>
                <w:noProof/>
                <w:webHidden/>
              </w:rPr>
              <w:t>16</w:t>
            </w:r>
            <w:r>
              <w:rPr>
                <w:noProof/>
                <w:webHidden/>
              </w:rPr>
              <w:fldChar w:fldCharType="end"/>
            </w:r>
          </w:hyperlink>
        </w:p>
        <w:p w14:paraId="16D2C02C" w14:textId="77777777" w:rsidR="00344CF2" w:rsidRDefault="00344CF2">
          <w:pPr>
            <w:pStyle w:val="TDC2"/>
            <w:tabs>
              <w:tab w:val="left" w:pos="958"/>
              <w:tab w:val="right" w:leader="dot" w:pos="9394"/>
            </w:tabs>
            <w:rPr>
              <w:rFonts w:asciiTheme="minorHAnsi" w:eastAsiaTheme="minorEastAsia" w:hAnsiTheme="minorHAnsi" w:cstheme="minorBidi"/>
              <w:noProof/>
              <w:sz w:val="22"/>
              <w:szCs w:val="22"/>
            </w:rPr>
          </w:pPr>
          <w:hyperlink w:anchor="_Toc183095133" w:history="1">
            <w:r w:rsidRPr="00DB4639">
              <w:rPr>
                <w:rStyle w:val="Hipervnculo"/>
                <w:noProof/>
              </w:rPr>
              <w:t>3.3.</w:t>
            </w:r>
            <w:r>
              <w:rPr>
                <w:rFonts w:asciiTheme="minorHAnsi" w:eastAsiaTheme="minorEastAsia" w:hAnsiTheme="minorHAnsi" w:cstheme="minorBidi"/>
                <w:noProof/>
                <w:sz w:val="22"/>
                <w:szCs w:val="22"/>
              </w:rPr>
              <w:tab/>
            </w:r>
            <w:r w:rsidRPr="00DB4639">
              <w:rPr>
                <w:rStyle w:val="Hipervnculo"/>
                <w:noProof/>
              </w:rPr>
              <w:t>Analítica descriptiva</w:t>
            </w:r>
            <w:r>
              <w:rPr>
                <w:noProof/>
                <w:webHidden/>
              </w:rPr>
              <w:tab/>
            </w:r>
            <w:r>
              <w:rPr>
                <w:noProof/>
                <w:webHidden/>
              </w:rPr>
              <w:fldChar w:fldCharType="begin"/>
            </w:r>
            <w:r>
              <w:rPr>
                <w:noProof/>
                <w:webHidden/>
              </w:rPr>
              <w:instrText xml:space="preserve"> PAGEREF _Toc183095133 \h </w:instrText>
            </w:r>
            <w:r>
              <w:rPr>
                <w:noProof/>
                <w:webHidden/>
              </w:rPr>
            </w:r>
            <w:r>
              <w:rPr>
                <w:noProof/>
                <w:webHidden/>
              </w:rPr>
              <w:fldChar w:fldCharType="separate"/>
            </w:r>
            <w:r>
              <w:rPr>
                <w:noProof/>
                <w:webHidden/>
              </w:rPr>
              <w:t>16</w:t>
            </w:r>
            <w:r>
              <w:rPr>
                <w:noProof/>
                <w:webHidden/>
              </w:rPr>
              <w:fldChar w:fldCharType="end"/>
            </w:r>
          </w:hyperlink>
        </w:p>
        <w:p w14:paraId="2E23234A" w14:textId="77777777" w:rsidR="00344CF2" w:rsidRDefault="00344CF2">
          <w:pPr>
            <w:pStyle w:val="TDC1"/>
            <w:rPr>
              <w:rFonts w:asciiTheme="minorHAnsi" w:eastAsiaTheme="minorEastAsia" w:hAnsiTheme="minorHAnsi" w:cstheme="minorBidi"/>
              <w:noProof/>
              <w:sz w:val="22"/>
              <w:szCs w:val="22"/>
            </w:rPr>
          </w:pPr>
          <w:hyperlink w:anchor="_Toc183095134" w:history="1">
            <w:r>
              <w:rPr>
                <w:noProof/>
                <w:webHidden/>
              </w:rPr>
              <w:tab/>
            </w:r>
            <w:r>
              <w:rPr>
                <w:noProof/>
                <w:webHidden/>
              </w:rPr>
              <w:fldChar w:fldCharType="begin"/>
            </w:r>
            <w:r>
              <w:rPr>
                <w:noProof/>
                <w:webHidden/>
              </w:rPr>
              <w:instrText xml:space="preserve"> PAGEREF _Toc183095134 \h </w:instrText>
            </w:r>
            <w:r>
              <w:rPr>
                <w:noProof/>
                <w:webHidden/>
              </w:rPr>
            </w:r>
            <w:r>
              <w:rPr>
                <w:noProof/>
                <w:webHidden/>
              </w:rPr>
              <w:fldChar w:fldCharType="separate"/>
            </w:r>
            <w:r>
              <w:rPr>
                <w:noProof/>
                <w:webHidden/>
              </w:rPr>
              <w:t>18</w:t>
            </w:r>
            <w:r>
              <w:rPr>
                <w:noProof/>
                <w:webHidden/>
              </w:rPr>
              <w:fldChar w:fldCharType="end"/>
            </w:r>
          </w:hyperlink>
        </w:p>
        <w:p w14:paraId="150D966B" w14:textId="77777777" w:rsidR="00344CF2" w:rsidRDefault="00344CF2">
          <w:pPr>
            <w:pStyle w:val="TDC1"/>
            <w:rPr>
              <w:rFonts w:asciiTheme="minorHAnsi" w:eastAsiaTheme="minorEastAsia" w:hAnsiTheme="minorHAnsi" w:cstheme="minorBidi"/>
              <w:noProof/>
              <w:sz w:val="22"/>
              <w:szCs w:val="22"/>
            </w:rPr>
          </w:pPr>
          <w:hyperlink w:anchor="_Toc183095135" w:history="1">
            <w:r w:rsidRPr="00DB4639">
              <w:rPr>
                <w:rStyle w:val="Hipervnculo"/>
                <w:noProof/>
              </w:rPr>
              <w:t>Referencias</w:t>
            </w:r>
            <w:r>
              <w:rPr>
                <w:noProof/>
                <w:webHidden/>
              </w:rPr>
              <w:tab/>
            </w:r>
            <w:r>
              <w:rPr>
                <w:noProof/>
                <w:webHidden/>
              </w:rPr>
              <w:fldChar w:fldCharType="begin"/>
            </w:r>
            <w:r>
              <w:rPr>
                <w:noProof/>
                <w:webHidden/>
              </w:rPr>
              <w:instrText xml:space="preserve"> PAGEREF _Toc183095135 \h </w:instrText>
            </w:r>
            <w:r>
              <w:rPr>
                <w:noProof/>
                <w:webHidden/>
              </w:rPr>
            </w:r>
            <w:r>
              <w:rPr>
                <w:noProof/>
                <w:webHidden/>
              </w:rPr>
              <w:fldChar w:fldCharType="separate"/>
            </w:r>
            <w:r>
              <w:rPr>
                <w:noProof/>
                <w:webHidden/>
              </w:rPr>
              <w:t>19</w:t>
            </w:r>
            <w:r>
              <w:rPr>
                <w:noProof/>
                <w:webHidden/>
              </w:rPr>
              <w:fldChar w:fldCharType="end"/>
            </w:r>
          </w:hyperlink>
        </w:p>
        <w:p w14:paraId="455033C1" w14:textId="77777777" w:rsidR="00344CF2" w:rsidRDefault="00344CF2">
          <w:pPr>
            <w:pStyle w:val="TDC1"/>
            <w:rPr>
              <w:rFonts w:asciiTheme="minorHAnsi" w:eastAsiaTheme="minorEastAsia" w:hAnsiTheme="minorHAnsi" w:cstheme="minorBidi"/>
              <w:noProof/>
              <w:sz w:val="22"/>
              <w:szCs w:val="22"/>
            </w:rPr>
          </w:pPr>
          <w:hyperlink w:anchor="_Toc183095136" w:history="1">
            <w:r w:rsidRPr="00DB4639">
              <w:rPr>
                <w:rStyle w:val="Hipervnculo"/>
                <w:noProof/>
              </w:rPr>
              <w:t>Anexos</w:t>
            </w:r>
            <w:r>
              <w:rPr>
                <w:noProof/>
                <w:webHidden/>
              </w:rPr>
              <w:tab/>
            </w:r>
            <w:r>
              <w:rPr>
                <w:noProof/>
                <w:webHidden/>
              </w:rPr>
              <w:fldChar w:fldCharType="begin"/>
            </w:r>
            <w:r>
              <w:rPr>
                <w:noProof/>
                <w:webHidden/>
              </w:rPr>
              <w:instrText xml:space="preserve"> PAGEREF _Toc183095136 \h </w:instrText>
            </w:r>
            <w:r>
              <w:rPr>
                <w:noProof/>
                <w:webHidden/>
              </w:rPr>
            </w:r>
            <w:r>
              <w:rPr>
                <w:noProof/>
                <w:webHidden/>
              </w:rPr>
              <w:fldChar w:fldCharType="separate"/>
            </w:r>
            <w:r>
              <w:rPr>
                <w:noProof/>
                <w:webHidden/>
              </w:rPr>
              <w:t>20</w:t>
            </w:r>
            <w:r>
              <w:rPr>
                <w:noProof/>
                <w:webHidden/>
              </w:rPr>
              <w:fldChar w:fldCharType="end"/>
            </w:r>
          </w:hyperlink>
        </w:p>
        <w:p w14:paraId="0000007C" w14:textId="27CC00E3" w:rsidR="00FF122E" w:rsidRPr="00325855" w:rsidRDefault="00325855" w:rsidP="00325855">
          <w:pPr>
            <w:rPr>
              <w:b/>
              <w:bCs/>
              <w:lang w:val="es-ES"/>
            </w:rPr>
          </w:pPr>
          <w:r>
            <w:rPr>
              <w:b/>
              <w:bCs/>
              <w:lang w:val="es-ES"/>
            </w:rPr>
            <w:fldChar w:fldCharType="end"/>
          </w:r>
        </w:p>
      </w:sdtContent>
    </w:sdt>
    <w:p w14:paraId="09B523DA" w14:textId="77777777" w:rsidR="00344CF2" w:rsidRDefault="00344CF2">
      <w:pPr>
        <w:jc w:val="center"/>
        <w:rPr>
          <w:b/>
        </w:rPr>
      </w:pPr>
    </w:p>
    <w:p w14:paraId="052D069D" w14:textId="77777777" w:rsidR="00344CF2" w:rsidRDefault="00344CF2">
      <w:pPr>
        <w:jc w:val="center"/>
        <w:rPr>
          <w:b/>
        </w:rPr>
      </w:pPr>
    </w:p>
    <w:p w14:paraId="30DE4563" w14:textId="77777777" w:rsidR="00344CF2" w:rsidRDefault="00344CF2">
      <w:pPr>
        <w:jc w:val="center"/>
        <w:rPr>
          <w:b/>
        </w:rPr>
      </w:pPr>
    </w:p>
    <w:p w14:paraId="5A18AB60" w14:textId="77777777" w:rsidR="00344CF2" w:rsidRDefault="00344CF2">
      <w:pPr>
        <w:jc w:val="center"/>
        <w:rPr>
          <w:b/>
        </w:rPr>
      </w:pPr>
    </w:p>
    <w:p w14:paraId="7F73557E" w14:textId="77777777" w:rsidR="00344CF2" w:rsidRDefault="00344CF2">
      <w:pPr>
        <w:jc w:val="center"/>
        <w:rPr>
          <w:b/>
        </w:rPr>
      </w:pPr>
    </w:p>
    <w:p w14:paraId="06A3B7E4" w14:textId="77777777" w:rsidR="00344CF2" w:rsidRDefault="00344CF2">
      <w:pPr>
        <w:jc w:val="center"/>
        <w:rPr>
          <w:b/>
        </w:rPr>
      </w:pPr>
    </w:p>
    <w:p w14:paraId="0000007D" w14:textId="77777777" w:rsidR="00FF122E" w:rsidRDefault="00325855">
      <w:pPr>
        <w:jc w:val="center"/>
        <w:rPr>
          <w:b/>
        </w:rPr>
      </w:pPr>
      <w:r>
        <w:rPr>
          <w:b/>
        </w:rPr>
        <w:lastRenderedPageBreak/>
        <w:t>Lista de tablas</w:t>
      </w:r>
    </w:p>
    <w:p w14:paraId="0000007E" w14:textId="77777777" w:rsidR="00FF122E" w:rsidRDefault="00FF122E"/>
    <w:sdt>
      <w:sdtPr>
        <w:id w:val="-762605935"/>
        <w:docPartObj>
          <w:docPartGallery w:val="Table of Contents"/>
          <w:docPartUnique/>
        </w:docPartObj>
      </w:sdtPr>
      <w:sdtEndPr/>
      <w:sdtContent>
        <w:p w14:paraId="0000007F" w14:textId="37C0B5CA" w:rsidR="00FF122E" w:rsidRDefault="00325855">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u6wntf">
            <w:r>
              <w:rPr>
                <w:b/>
                <w:color w:val="000000"/>
              </w:rPr>
              <w:t xml:space="preserve">Tabla 1 </w:t>
            </w:r>
          </w:hyperlink>
          <w:hyperlink w:anchor="_heading=h.2u6wntf">
            <w:r>
              <w:rPr>
                <w:color w:val="000000"/>
              </w:rPr>
              <w:t xml:space="preserve"> </w:t>
            </w:r>
          </w:hyperlink>
          <w:r>
            <w:t>Descripción de los campos almacenados en los archivos CSV.</w:t>
          </w:r>
          <w:hyperlink w:anchor="_heading=h.2u6wntf">
            <w:r>
              <w:rPr>
                <w:color w:val="000000"/>
              </w:rPr>
              <w:tab/>
            </w:r>
          </w:hyperlink>
          <w:r w:rsidR="00887AEA">
            <w:rPr>
              <w:color w:val="000000"/>
            </w:rPr>
            <w:t>16-</w:t>
          </w:r>
          <w:r>
            <w:fldChar w:fldCharType="begin"/>
          </w:r>
          <w:r>
            <w:instrText xml:space="preserve"> PAGEREF _heading=h.2u6wntf \h </w:instrText>
          </w:r>
          <w:r>
            <w:fldChar w:fldCharType="separate"/>
          </w:r>
          <w:r>
            <w:t>1</w:t>
          </w:r>
          <w:r>
            <w:fldChar w:fldCharType="end"/>
          </w:r>
          <w:r>
            <w:t>7</w:t>
          </w:r>
        </w:p>
        <w:p w14:paraId="00000080" w14:textId="77777777" w:rsidR="00FF122E" w:rsidRDefault="002049FB">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3tbugp1">
            <w:r w:rsidR="00325855">
              <w:rPr>
                <w:color w:val="000000"/>
              </w:rPr>
              <w:tab/>
            </w:r>
          </w:hyperlink>
        </w:p>
        <w:p w14:paraId="00000081" w14:textId="77777777" w:rsidR="00FF122E" w:rsidRDefault="00325855">
          <w:pPr>
            <w:jc w:val="center"/>
          </w:pPr>
          <w:r>
            <w:fldChar w:fldCharType="end"/>
          </w:r>
        </w:p>
      </w:sdtContent>
    </w:sdt>
    <w:p w14:paraId="00000082" w14:textId="77777777" w:rsidR="00FF122E" w:rsidRDefault="00325855">
      <w:pPr>
        <w:spacing w:after="160" w:line="259" w:lineRule="auto"/>
        <w:jc w:val="left"/>
      </w:pPr>
      <w:r>
        <w:br w:type="page"/>
      </w:r>
    </w:p>
    <w:p w14:paraId="00000083" w14:textId="77777777" w:rsidR="00FF122E" w:rsidRDefault="00325855">
      <w:pPr>
        <w:jc w:val="center"/>
        <w:rPr>
          <w:b/>
        </w:rPr>
      </w:pPr>
      <w:r>
        <w:rPr>
          <w:b/>
        </w:rPr>
        <w:lastRenderedPageBreak/>
        <w:t>Lista de figuras</w:t>
      </w:r>
    </w:p>
    <w:p w14:paraId="00000084" w14:textId="77777777" w:rsidR="00FF122E" w:rsidRDefault="00FF122E"/>
    <w:sdt>
      <w:sdtPr>
        <w:id w:val="-1160778125"/>
        <w:docPartObj>
          <w:docPartGallery w:val="Table of Contents"/>
          <w:docPartUnique/>
        </w:docPartObj>
      </w:sdtPr>
      <w:sdtEndPr/>
      <w:sdtContent>
        <w:p w14:paraId="00000085" w14:textId="77777777" w:rsidR="00FF122E" w:rsidRDefault="00325855">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r0uhxc">
            <w:r>
              <w:rPr>
                <w:b/>
                <w:color w:val="000000"/>
              </w:rPr>
              <w:t>Figura 1</w:t>
            </w:r>
          </w:hyperlink>
          <w:hyperlink w:anchor="_heading=h.2r0uhxc">
            <w:r>
              <w:rPr>
                <w:color w:val="000000"/>
              </w:rPr>
              <w:t xml:space="preserve"> </w:t>
            </w:r>
          </w:hyperlink>
          <w:r>
            <w:t xml:space="preserve">Distribución de los datos para cada una de las variables numéricas </w:t>
          </w:r>
          <w:hyperlink w:anchor="_heading=h.2r0uhxc">
            <w:r>
              <w:rPr>
                <w:color w:val="000000"/>
              </w:rPr>
              <w:tab/>
            </w:r>
          </w:hyperlink>
          <w:r>
            <w:t>18</w:t>
          </w:r>
        </w:p>
        <w:p w14:paraId="00000086" w14:textId="77777777" w:rsidR="00FF122E" w:rsidRDefault="002049FB">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664s55">
            <w:r w:rsidR="00325855">
              <w:rPr>
                <w:b/>
                <w:color w:val="000000"/>
              </w:rPr>
              <w:t>Figura 2</w:t>
            </w:r>
          </w:hyperlink>
          <w:hyperlink w:anchor="_heading=h.1664s55">
            <w:r w:rsidR="00325855">
              <w:rPr>
                <w:color w:val="000000"/>
              </w:rPr>
              <w:t xml:space="preserve"> </w:t>
            </w:r>
          </w:hyperlink>
          <w:r w:rsidR="00325855">
            <w:t xml:space="preserve">Matriz de correlación entre los contaminantes y los factores meteorológicos </w:t>
          </w:r>
          <w:hyperlink w:anchor="_heading=h.1664s55">
            <w:r w:rsidR="00325855">
              <w:rPr>
                <w:color w:val="000000"/>
              </w:rPr>
              <w:tab/>
            </w:r>
          </w:hyperlink>
          <w:r w:rsidR="00325855">
            <w:t>19</w:t>
          </w:r>
        </w:p>
        <w:p w14:paraId="00000087" w14:textId="77777777" w:rsidR="00FF122E" w:rsidRDefault="00325855">
          <w:r>
            <w:fldChar w:fldCharType="end"/>
          </w:r>
        </w:p>
      </w:sdtContent>
    </w:sdt>
    <w:p w14:paraId="00000088" w14:textId="77777777" w:rsidR="00FF122E" w:rsidRDefault="00FF122E">
      <w:pPr>
        <w:pBdr>
          <w:top w:val="nil"/>
          <w:left w:val="nil"/>
          <w:bottom w:val="nil"/>
          <w:right w:val="nil"/>
          <w:between w:val="nil"/>
        </w:pBdr>
        <w:ind w:firstLine="680"/>
        <w:rPr>
          <w:color w:val="000000"/>
        </w:rPr>
      </w:pPr>
    </w:p>
    <w:p w14:paraId="00000089" w14:textId="77777777" w:rsidR="00FF122E" w:rsidRDefault="00FF122E"/>
    <w:p w14:paraId="0000008A" w14:textId="77777777" w:rsidR="00FF122E" w:rsidRDefault="00FF122E"/>
    <w:p w14:paraId="0000008B" w14:textId="77777777" w:rsidR="00FF122E" w:rsidRDefault="00325855">
      <w:pPr>
        <w:spacing w:after="160" w:line="259" w:lineRule="auto"/>
        <w:jc w:val="left"/>
      </w:pPr>
      <w:r>
        <w:br w:type="page"/>
      </w:r>
    </w:p>
    <w:p w14:paraId="0000008C" w14:textId="77777777" w:rsidR="00FF122E" w:rsidRDefault="00325855">
      <w:pPr>
        <w:jc w:val="center"/>
        <w:rPr>
          <w:b/>
        </w:rPr>
      </w:pPr>
      <w:bookmarkStart w:id="12" w:name="_heading=h.2s8eyo1" w:colFirst="0" w:colLast="0"/>
      <w:bookmarkEnd w:id="12"/>
      <w:r>
        <w:rPr>
          <w:b/>
        </w:rPr>
        <w:lastRenderedPageBreak/>
        <w:t>Siglas, acrónimos y abreviaturas</w:t>
      </w:r>
    </w:p>
    <w:p w14:paraId="0000008D" w14:textId="77777777" w:rsidR="00FF122E" w:rsidRDefault="00FF122E"/>
    <w:p w14:paraId="0000008E" w14:textId="77777777" w:rsidR="00FF122E" w:rsidRDefault="00325855">
      <w:r>
        <w:rPr>
          <w:b/>
        </w:rPr>
        <w:t>APA</w:t>
      </w:r>
      <w:r>
        <w:tab/>
      </w:r>
      <w:r>
        <w:tab/>
      </w:r>
      <w:r>
        <w:tab/>
        <w:t>American Psychological Association</w:t>
      </w:r>
    </w:p>
    <w:p w14:paraId="0000008F" w14:textId="77777777" w:rsidR="00FF122E" w:rsidRDefault="00325855">
      <w:r>
        <w:rPr>
          <w:b/>
        </w:rPr>
        <w:t>Cms.</w:t>
      </w:r>
      <w:r>
        <w:tab/>
      </w:r>
      <w:r>
        <w:tab/>
      </w:r>
      <w:r>
        <w:tab/>
        <w:t>Centímetros</w:t>
      </w:r>
    </w:p>
    <w:p w14:paraId="00000090" w14:textId="77777777" w:rsidR="00FF122E" w:rsidRDefault="00325855">
      <w:r>
        <w:rPr>
          <w:b/>
        </w:rPr>
        <w:t>ERIC</w:t>
      </w:r>
      <w:r>
        <w:tab/>
      </w:r>
      <w:r>
        <w:tab/>
      </w:r>
      <w:r>
        <w:tab/>
        <w:t>Education Resources Information Center</w:t>
      </w:r>
    </w:p>
    <w:p w14:paraId="00000091" w14:textId="77777777" w:rsidR="00FF122E" w:rsidRDefault="00325855">
      <w:r>
        <w:rPr>
          <w:b/>
        </w:rPr>
        <w:t>Esp.</w:t>
      </w:r>
      <w:r>
        <w:tab/>
      </w:r>
      <w:r>
        <w:tab/>
      </w:r>
      <w:r>
        <w:tab/>
        <w:t>Especialista</w:t>
      </w:r>
    </w:p>
    <w:p w14:paraId="00000092" w14:textId="77777777" w:rsidR="00FF122E" w:rsidRDefault="00325855">
      <w:r>
        <w:rPr>
          <w:b/>
        </w:rPr>
        <w:t>MP</w:t>
      </w:r>
      <w:r>
        <w:tab/>
      </w:r>
      <w:r>
        <w:tab/>
      </w:r>
      <w:r>
        <w:tab/>
        <w:t>Magistrado Ponente</w:t>
      </w:r>
    </w:p>
    <w:p w14:paraId="00000093" w14:textId="77777777" w:rsidR="00FF122E" w:rsidRDefault="00325855">
      <w:r>
        <w:rPr>
          <w:b/>
        </w:rPr>
        <w:t>MSc</w:t>
      </w:r>
      <w:r>
        <w:tab/>
      </w:r>
      <w:r>
        <w:tab/>
      </w:r>
      <w:r>
        <w:tab/>
        <w:t>Magister Scientiae</w:t>
      </w:r>
    </w:p>
    <w:p w14:paraId="00000094" w14:textId="77777777" w:rsidR="00FF122E" w:rsidRDefault="00325855">
      <w:r>
        <w:rPr>
          <w:b/>
        </w:rPr>
        <w:t>Párr.</w:t>
      </w:r>
      <w:r>
        <w:tab/>
      </w:r>
      <w:r>
        <w:tab/>
      </w:r>
      <w:r>
        <w:tab/>
        <w:t>Párrafo</w:t>
      </w:r>
    </w:p>
    <w:p w14:paraId="00000095" w14:textId="77777777" w:rsidR="00FF122E" w:rsidRDefault="00325855">
      <w:r>
        <w:rPr>
          <w:b/>
        </w:rPr>
        <w:t>PhD</w:t>
      </w:r>
      <w:r>
        <w:tab/>
      </w:r>
      <w:r>
        <w:tab/>
      </w:r>
      <w:r>
        <w:tab/>
        <w:t>Philosophiae Doctor</w:t>
      </w:r>
    </w:p>
    <w:p w14:paraId="00000096" w14:textId="77777777" w:rsidR="00FF122E" w:rsidRDefault="00325855">
      <w:r>
        <w:rPr>
          <w:b/>
        </w:rPr>
        <w:t>PBQ-SF</w:t>
      </w:r>
      <w:r>
        <w:t xml:space="preserve"> </w:t>
      </w:r>
      <w:r>
        <w:tab/>
      </w:r>
      <w:r>
        <w:tab/>
        <w:t>Personality Belief Questionnaire Short Form</w:t>
      </w:r>
    </w:p>
    <w:p w14:paraId="00000097" w14:textId="77777777" w:rsidR="00FF122E" w:rsidRDefault="00325855">
      <w:r>
        <w:rPr>
          <w:b/>
        </w:rPr>
        <w:t>PostDoc</w:t>
      </w:r>
      <w:r>
        <w:tab/>
      </w:r>
      <w:r>
        <w:tab/>
        <w:t>PostDoctor</w:t>
      </w:r>
    </w:p>
    <w:p w14:paraId="00000098" w14:textId="77777777" w:rsidR="00FF122E" w:rsidRDefault="00325855">
      <w:r>
        <w:rPr>
          <w:b/>
        </w:rPr>
        <w:t>UdeA</w:t>
      </w:r>
      <w:r>
        <w:tab/>
      </w:r>
      <w:r>
        <w:tab/>
      </w:r>
      <w:r>
        <w:tab/>
        <w:t>Universidad de Antioquia</w:t>
      </w:r>
    </w:p>
    <w:p w14:paraId="00000099" w14:textId="77777777" w:rsidR="00FF122E" w:rsidRDefault="00325855">
      <w:r>
        <w:rPr>
          <w:b/>
        </w:rPr>
        <w:t xml:space="preserve">CORNARE                </w:t>
      </w:r>
      <w:r>
        <w:t xml:space="preserve">Corporación Aútonoma Regional de las Cuencas de los Ríos Negro y Nare </w:t>
      </w:r>
    </w:p>
    <w:p w14:paraId="0000009A" w14:textId="77777777" w:rsidR="00FF122E" w:rsidRDefault="00FF122E">
      <w:pPr>
        <w:rPr>
          <w:b/>
        </w:rPr>
      </w:pPr>
    </w:p>
    <w:p w14:paraId="0000009B" w14:textId="77777777" w:rsidR="00FF122E" w:rsidRDefault="00FF122E"/>
    <w:p w14:paraId="0000009C" w14:textId="77777777" w:rsidR="00FF122E" w:rsidRDefault="00FF122E"/>
    <w:p w14:paraId="0000009D" w14:textId="77777777" w:rsidR="00FF122E" w:rsidRDefault="00FF122E"/>
    <w:p w14:paraId="0000009E" w14:textId="77777777" w:rsidR="00FF122E" w:rsidRDefault="00FF122E"/>
    <w:p w14:paraId="0000009F" w14:textId="77777777" w:rsidR="00FF122E" w:rsidRDefault="00FF122E"/>
    <w:p w14:paraId="000000A0" w14:textId="77777777" w:rsidR="00FF122E" w:rsidRDefault="00FF122E"/>
    <w:p w14:paraId="000000A1" w14:textId="77777777" w:rsidR="00FF122E" w:rsidRDefault="00FF122E"/>
    <w:p w14:paraId="000000A2" w14:textId="77777777" w:rsidR="00FF122E" w:rsidRDefault="00FF122E"/>
    <w:p w14:paraId="000000A3" w14:textId="77777777" w:rsidR="00FF122E" w:rsidRDefault="00FF122E"/>
    <w:p w14:paraId="000000A4" w14:textId="77777777" w:rsidR="00FF122E" w:rsidRDefault="00FF122E"/>
    <w:p w14:paraId="000000A5" w14:textId="77777777" w:rsidR="00FF122E" w:rsidRDefault="00FF122E"/>
    <w:p w14:paraId="000000A6" w14:textId="77777777" w:rsidR="00FF122E" w:rsidRDefault="00FF122E"/>
    <w:p w14:paraId="000000A7" w14:textId="77777777" w:rsidR="00FF122E" w:rsidRDefault="00FF122E"/>
    <w:p w14:paraId="000000A8" w14:textId="77777777" w:rsidR="00FF122E" w:rsidRDefault="00325855">
      <w:pPr>
        <w:spacing w:after="160" w:line="259" w:lineRule="auto"/>
        <w:jc w:val="left"/>
        <w:rPr>
          <w:b/>
        </w:rPr>
      </w:pPr>
      <w:bookmarkStart w:id="13" w:name="_heading=h.17dp8vu" w:colFirst="0" w:colLast="0"/>
      <w:bookmarkEnd w:id="13"/>
      <w:r>
        <w:br w:type="page"/>
      </w:r>
    </w:p>
    <w:p w14:paraId="000000A9" w14:textId="77777777" w:rsidR="00FF122E" w:rsidRDefault="00325855">
      <w:pPr>
        <w:pStyle w:val="Ttulo1"/>
      </w:pPr>
      <w:bookmarkStart w:id="14" w:name="_Toc183095120"/>
      <w:r>
        <w:lastRenderedPageBreak/>
        <w:t>Resumen</w:t>
      </w:r>
      <w:bookmarkEnd w:id="14"/>
    </w:p>
    <w:p w14:paraId="000000AA" w14:textId="77777777" w:rsidR="00FF122E" w:rsidRDefault="00325855">
      <w:pPr>
        <w:spacing w:before="240" w:after="240"/>
      </w:pPr>
      <w:r>
        <w:t>La calidad del aire en el Oriente Antioqueño se ha convertido en un desafío crítico debido al crecimiento poblacional e industrial de la región, lo que ha incrementado los niveles de contaminantes atmosféricos criterio como PM10, PM2.5, O3, SO2, NO2 y CO. Además, las condiciones meteorológicas adversas, como altas temperaturas y bajas humedades, han exacerbado el impacto de estos contaminantes. Este proyecto busca implementar herramientas basadas en ciencia de datos para analizar y modelar estas relaciones, proporcionando una base técnica para apoyar a las autoridades ambientales en la toma de decisiones.</w:t>
      </w:r>
    </w:p>
    <w:p w14:paraId="000000AB" w14:textId="2FF74734" w:rsidR="00FF122E" w:rsidRDefault="00325855">
      <w:pPr>
        <w:spacing w:before="240" w:after="240"/>
      </w:pPr>
      <w:r>
        <w:t>Para ello, se utilizaron datos históricos de calidad del aire y meteorología recolectados por CORNARE entre 2019 y 2024 en la estación San Antonio de Pereira. Tras un riguroso proceso de limpieza y pre procesamiento de los datos, se identificaron patrones clave mediante análisis estadísticos y exploratorios. También se desarrollaron modelos predictivos con técnicas de machine learning, capaces de evaluar escenarios críticos y generar alertas tempranas.</w:t>
      </w:r>
    </w:p>
    <w:p w14:paraId="000000AC" w14:textId="77777777" w:rsidR="00FF122E" w:rsidRDefault="00325855">
      <w:pPr>
        <w:spacing w:before="240" w:after="240"/>
      </w:pPr>
      <w:r>
        <w:t>Los resultados preliminares muestran correlaciones significativas entre variables meteorológicas como la temperatura y concentraciones de ozono troposférico, confirmando estudios previos. Estas herramientas no solo permiten identificar tendencias, sino también generar estrategias para mitigar el impacto ambiental y proteger la salud pública.</w:t>
      </w:r>
    </w:p>
    <w:p w14:paraId="000000AD" w14:textId="77777777" w:rsidR="00FF122E" w:rsidRDefault="00325855">
      <w:pPr>
        <w:rPr>
          <w:highlight w:val="white"/>
        </w:rPr>
      </w:pPr>
      <w:r>
        <w:rPr>
          <w:highlight w:val="white"/>
        </w:rPr>
        <w:t>El código del proyecto se encuentra disponible en el repositorio de GitHub asociado (</w:t>
      </w:r>
      <w:hyperlink r:id="rId13">
        <w:r>
          <w:rPr>
            <w:color w:val="1155CC"/>
            <w:highlight w:val="white"/>
            <w:u w:val="single"/>
          </w:rPr>
          <w:t>https://acortar.link/HDNCHO</w:t>
        </w:r>
      </w:hyperlink>
      <w:r>
        <w:rPr>
          <w:highlight w:val="white"/>
        </w:rPr>
        <w:t xml:space="preserve"> ). </w:t>
      </w:r>
    </w:p>
    <w:p w14:paraId="000000AE" w14:textId="77777777" w:rsidR="00FF122E" w:rsidRPr="00083E08" w:rsidRDefault="00325855" w:rsidP="00083E08">
      <w:pPr>
        <w:spacing w:before="240" w:after="240"/>
        <w:ind w:left="624"/>
        <w:rPr>
          <w:i/>
        </w:rPr>
      </w:pPr>
      <w:r w:rsidRPr="00083E08">
        <w:rPr>
          <w:i/>
        </w:rPr>
        <w:t>Palabras clave: Calidad del aire, análisis de datos, machine learning, variables meteorológicas, contaminantes atmosféricos criterio.</w:t>
      </w:r>
    </w:p>
    <w:p w14:paraId="000000AF" w14:textId="77777777" w:rsidR="00FF122E" w:rsidRDefault="00FF122E"/>
    <w:p w14:paraId="000000B0" w14:textId="77777777" w:rsidR="00FF122E" w:rsidRDefault="00FF122E">
      <w:pPr>
        <w:rPr>
          <w:b/>
        </w:rPr>
      </w:pPr>
    </w:p>
    <w:p w14:paraId="000000B1" w14:textId="77777777" w:rsidR="00FF122E" w:rsidRDefault="00FF122E"/>
    <w:p w14:paraId="000000B2" w14:textId="77777777" w:rsidR="00FF122E" w:rsidRDefault="00FF122E">
      <w:pPr>
        <w:rPr>
          <w:b/>
        </w:rPr>
      </w:pPr>
    </w:p>
    <w:p w14:paraId="000000B3" w14:textId="77777777" w:rsidR="00FF122E" w:rsidRDefault="00FF122E">
      <w:pPr>
        <w:ind w:left="624"/>
      </w:pPr>
    </w:p>
    <w:p w14:paraId="000000B4" w14:textId="77777777" w:rsidR="00FF122E" w:rsidRDefault="00325855">
      <w:pPr>
        <w:spacing w:after="160" w:line="259" w:lineRule="auto"/>
        <w:jc w:val="left"/>
        <w:rPr>
          <w:b/>
        </w:rPr>
      </w:pPr>
      <w:r>
        <w:br w:type="page"/>
      </w:r>
    </w:p>
    <w:p w14:paraId="000000B5" w14:textId="77777777" w:rsidR="00FF122E" w:rsidRDefault="00325855">
      <w:pPr>
        <w:pStyle w:val="Ttulo1"/>
      </w:pPr>
      <w:bookmarkStart w:id="15" w:name="_Toc183095121"/>
      <w:r>
        <w:lastRenderedPageBreak/>
        <w:t>Abstract</w:t>
      </w:r>
      <w:bookmarkEnd w:id="15"/>
    </w:p>
    <w:p w14:paraId="000000B6" w14:textId="77777777" w:rsidR="00FF122E" w:rsidRDefault="00FF122E"/>
    <w:p w14:paraId="000000B7" w14:textId="77777777" w:rsidR="00FF122E" w:rsidRDefault="00325855">
      <w:pPr>
        <w:spacing w:before="240" w:after="240"/>
      </w:pPr>
      <w:r>
        <w:t>Air quality in the Oriente Antioqueño region has become a critical challenge due to the population and industrial growth of the area, which has increased the levels of criteria air pollutants such as PM10, PM2.5, O3, SO2, NO2, and CO. Additionally, adverse meteorological conditions, such as high temperatures and low humidity levels, have exacerbated the impact of these pollutants. This project aims to implement data science-based tools to analyze and model these relationships, providing a technical foundation to support environmental authorities in decision-making.</w:t>
      </w:r>
    </w:p>
    <w:p w14:paraId="000000B8" w14:textId="77777777" w:rsidR="00FF122E" w:rsidRDefault="00325855">
      <w:pPr>
        <w:spacing w:before="240" w:after="240"/>
      </w:pPr>
      <w:r>
        <w:t>To achieve this, historical air quality and meteorological data collected by CORNARE between 2019 and 2024 at the San Antonio de Pereira station were used. After a rigorous data cleaning and preprocessing phase, key patterns were identified through statistical and exploratory analyses. Predictive models were also developed using machine learning techniques, capable of evaluating critical scenarios and generating early warnings.</w:t>
      </w:r>
    </w:p>
    <w:p w14:paraId="000000B9" w14:textId="77777777" w:rsidR="00FF122E" w:rsidRDefault="00325855">
      <w:pPr>
        <w:spacing w:before="240" w:after="240"/>
      </w:pPr>
      <w:r>
        <w:t>Preliminary results show significant correlations between meteorological variables such as temperature and tropospheric ozone concentrations, confirming previous studies. These tools not only enable the identification of trends but also the development of strategies to mitigate environmental impacts and protect public health.</w:t>
      </w:r>
    </w:p>
    <w:p w14:paraId="000000BA" w14:textId="77777777" w:rsidR="00FF122E" w:rsidRDefault="00325855">
      <w:pPr>
        <w:spacing w:before="240" w:after="240"/>
      </w:pPr>
      <w:r>
        <w:t>The code of this project is available in the associated GitHub repository (</w:t>
      </w:r>
      <w:hyperlink r:id="rId14">
        <w:r>
          <w:rPr>
            <w:color w:val="1155CC"/>
            <w:highlight w:val="white"/>
            <w:u w:val="single"/>
          </w:rPr>
          <w:t>https://acortar.link/HDNCHO</w:t>
        </w:r>
      </w:hyperlink>
      <w:r>
        <w:rPr>
          <w:highlight w:val="white"/>
        </w:rPr>
        <w:t xml:space="preserve"> </w:t>
      </w:r>
      <w:r>
        <w:t>).</w:t>
      </w:r>
    </w:p>
    <w:p w14:paraId="000000BB" w14:textId="77777777" w:rsidR="00FF122E" w:rsidRDefault="00FF122E">
      <w:pPr>
        <w:ind w:firstLine="708"/>
        <w:rPr>
          <w:color w:val="FF0000"/>
        </w:rPr>
      </w:pPr>
    </w:p>
    <w:p w14:paraId="000000BC" w14:textId="77777777" w:rsidR="00FF122E" w:rsidRPr="00083E08" w:rsidRDefault="00325855">
      <w:pPr>
        <w:ind w:left="624"/>
        <w:rPr>
          <w:i/>
        </w:rPr>
      </w:pPr>
      <w:r w:rsidRPr="00083E08">
        <w:rPr>
          <w:i/>
        </w:rPr>
        <w:t>Keywords</w:t>
      </w:r>
      <w:r w:rsidRPr="00083E08">
        <w:rPr>
          <w:b/>
          <w:i/>
        </w:rPr>
        <w:t>:</w:t>
      </w:r>
      <w:r w:rsidRPr="00083E08">
        <w:rPr>
          <w:i/>
        </w:rPr>
        <w:t xml:space="preserve"> Air Quality, Data Analysis, Machine Learning, Meteorological Variables, Criteria Air Pollutants </w:t>
      </w:r>
    </w:p>
    <w:p w14:paraId="000000BD" w14:textId="77777777" w:rsidR="00FF122E" w:rsidRDefault="00325855">
      <w:pPr>
        <w:tabs>
          <w:tab w:val="left" w:pos="6787"/>
        </w:tabs>
      </w:pPr>
      <w:r>
        <w:tab/>
      </w:r>
    </w:p>
    <w:p w14:paraId="000000BE" w14:textId="77777777" w:rsidR="00FF122E" w:rsidRDefault="00FF122E"/>
    <w:p w14:paraId="3DA1F808" w14:textId="77777777" w:rsidR="00344CF2" w:rsidRDefault="00344CF2"/>
    <w:p w14:paraId="000000BF" w14:textId="77777777" w:rsidR="00FF122E" w:rsidRDefault="00FF122E"/>
    <w:p w14:paraId="000000C0" w14:textId="77777777" w:rsidR="00FF122E" w:rsidRDefault="00FF122E"/>
    <w:p w14:paraId="000000C1" w14:textId="77777777" w:rsidR="00FF122E" w:rsidRDefault="00325855">
      <w:pPr>
        <w:pStyle w:val="Ttulo1"/>
        <w:numPr>
          <w:ilvl w:val="0"/>
          <w:numId w:val="6"/>
        </w:numPr>
      </w:pPr>
      <w:bookmarkStart w:id="16" w:name="_Toc183095122"/>
      <w:r>
        <w:lastRenderedPageBreak/>
        <w:t>Descripción del problema</w:t>
      </w:r>
      <w:bookmarkEnd w:id="16"/>
    </w:p>
    <w:p w14:paraId="000000C2" w14:textId="77777777" w:rsidR="00FF122E" w:rsidRDefault="00FF122E">
      <w:pPr>
        <w:ind w:left="720"/>
      </w:pPr>
    </w:p>
    <w:p w14:paraId="000000C3" w14:textId="77777777" w:rsidR="00FF122E" w:rsidRDefault="00325855">
      <w:pPr>
        <w:ind w:firstLine="708"/>
      </w:pPr>
      <w:r>
        <w:t xml:space="preserve">Según la Organización Mundial de la Salud (OMS), cada año la contaminación ambiental contribuye a la muerte de alrededor de 7 millones de personas en el mundo, al agravar enfermedades respiratorias y cardiovasculares (OMS, 2021). En el Oriente antioqueño, el rápido crecimiento industrial y urbano ha generado preocupaciones sobre el impacto de los contaminantes atmosféricos en la salud pública y el ambiente (Departamento Administrativo Nacional de Estadística -en adelante DANE-, censo 2018 – actualizado 2019). Por ello, las entidades responsables y las comunidades deben implementar planes de gestión de calidad del aire que permitan monitorear y reducir los niveles de contaminación. </w:t>
      </w:r>
    </w:p>
    <w:p w14:paraId="000000C4" w14:textId="77777777" w:rsidR="00FF122E" w:rsidRDefault="00FF122E"/>
    <w:p w14:paraId="000000C5" w14:textId="73CA62FC" w:rsidR="00FF122E" w:rsidRDefault="00325855">
      <w:pPr>
        <w:ind w:firstLine="708"/>
      </w:pPr>
      <w:r>
        <w:t xml:space="preserve">Tradicionalmente, la detección de contaminantes requiere la toma de muestras y su análisis en estaciones de monitoreo fijo, un proceso que consume tiempo y limita las acciones preventivas inmediatas. Ante esta situación, surge la necesidad de crear herramientas predictivas que, mediante modelos de machine learning con datos históricos de </w:t>
      </w:r>
      <w:r w:rsidR="00795785">
        <w:t>mediciones,</w:t>
      </w:r>
      <w:r>
        <w:t xml:space="preserve"> anticipen episodios de contaminación atmosférica, permitiendo tomar medidas oportunas y proteger la salud de la población y la calidad ambiental de la </w:t>
      </w:r>
      <w:r w:rsidR="00795785">
        <w:t>región. Las</w:t>
      </w:r>
      <w:r>
        <w:t xml:space="preserve"> métricas para </w:t>
      </w:r>
    </w:p>
    <w:p w14:paraId="000000C6" w14:textId="77777777" w:rsidR="00FF122E" w:rsidRDefault="00FF122E">
      <w:pPr>
        <w:rPr>
          <w:b/>
        </w:rPr>
      </w:pPr>
    </w:p>
    <w:p w14:paraId="000000C7" w14:textId="77777777" w:rsidR="00FF122E" w:rsidRDefault="00325855">
      <w:pPr>
        <w:pStyle w:val="Ttulo2"/>
        <w:numPr>
          <w:ilvl w:val="1"/>
          <w:numId w:val="5"/>
        </w:numPr>
      </w:pPr>
      <w:r>
        <w:t xml:space="preserve"> </w:t>
      </w:r>
      <w:bookmarkStart w:id="17" w:name="_Toc183095123"/>
      <w:r>
        <w:t>Problema de negocio</w:t>
      </w:r>
      <w:bookmarkEnd w:id="17"/>
    </w:p>
    <w:p w14:paraId="000000C8" w14:textId="77777777" w:rsidR="00FF122E" w:rsidRDefault="00325855">
      <w:pPr>
        <w:pBdr>
          <w:top w:val="nil"/>
          <w:left w:val="nil"/>
          <w:bottom w:val="nil"/>
          <w:right w:val="nil"/>
          <w:between w:val="nil"/>
        </w:pBdr>
        <w:ind w:firstLine="709"/>
      </w:pPr>
      <w:r>
        <w:t>Según la Organización Mundial de la Salud (OMS), la contaminación atmosférica se cobra trece vidas en el mundo cada minuto (OMS, 2022). Más del 32 % de las muertes se deben a la contaminación atmosférica, que afecta negativamente al bienestar general, al clima y a la economía (Wu et al., 2021). La Agencia de Protección del Medio Ambiente de Estados Unidos (EPA) define la contaminación atmosférica como sustancias, agentes físicos o regulares que degradan el aire y dañan sus propiedades (EPA, 2023). Entre los contaminantes atmosféricos criterio se encuentran el Material Particulado (MP), el Ozono (O3) troposférico, el dióxido de nitrógeno (NO2) y el dióxido de azufre (SO2) proceden principalmente de actividades humanas y procesos naturales (OMS, 2021).</w:t>
      </w:r>
    </w:p>
    <w:p w14:paraId="000000C9" w14:textId="77777777" w:rsidR="00FF122E" w:rsidRDefault="00FF122E">
      <w:pPr>
        <w:pBdr>
          <w:top w:val="nil"/>
          <w:left w:val="nil"/>
          <w:bottom w:val="nil"/>
          <w:right w:val="nil"/>
          <w:between w:val="nil"/>
        </w:pBdr>
        <w:ind w:firstLine="709"/>
      </w:pPr>
    </w:p>
    <w:p w14:paraId="000000CA" w14:textId="77777777" w:rsidR="00FF122E" w:rsidRDefault="00325855">
      <w:pPr>
        <w:pBdr>
          <w:top w:val="nil"/>
          <w:left w:val="nil"/>
          <w:bottom w:val="nil"/>
          <w:right w:val="nil"/>
          <w:between w:val="nil"/>
        </w:pBdr>
        <w:ind w:firstLine="709"/>
      </w:pPr>
      <w:r>
        <w:t xml:space="preserve">Los factores meteorológicos como la temperatura, la precipitación o la humedad, tienen un gran efecto el cual puede ser negativo o positivo, en las proporciones de los contaminantes </w:t>
      </w:r>
      <w:r>
        <w:lastRenderedPageBreak/>
        <w:t xml:space="preserve">presentes en el aire. Los cambios en las condiciones meteorológicas pueden amplificar el impacto del cambio climático al influir en la formación, el transporte y la dispersión de los contaminantes (Ramanathan, 2020). Un estudio anterior ha determinado que los casos de olas de calor e inversiones de temperatura contribuyeron a un aumento de las concentraciones de O3 en un 28 % y un 14 %, respectivamente, sobre la región (Joshi et al., 2020). Un estudio realizado en China reveló que un aumento de 10 μg/m3 en el O3 provocaba un incremento del 0,55 % en la mortalidad asociada a enfermedades respiratorias (Y. Zhang et al., 2021). </w:t>
      </w:r>
    </w:p>
    <w:p w14:paraId="000000CB" w14:textId="77777777" w:rsidR="00FF122E" w:rsidRDefault="00FF122E">
      <w:pPr>
        <w:pBdr>
          <w:top w:val="nil"/>
          <w:left w:val="nil"/>
          <w:bottom w:val="nil"/>
          <w:right w:val="nil"/>
          <w:between w:val="nil"/>
        </w:pBdr>
        <w:ind w:firstLine="709"/>
      </w:pPr>
    </w:p>
    <w:p w14:paraId="000000CC" w14:textId="77777777" w:rsidR="00FF122E" w:rsidRDefault="00325855">
      <w:pPr>
        <w:pBdr>
          <w:top w:val="nil"/>
          <w:left w:val="nil"/>
          <w:bottom w:val="nil"/>
          <w:right w:val="nil"/>
          <w:between w:val="nil"/>
        </w:pBdr>
        <w:ind w:firstLine="709"/>
      </w:pPr>
      <w:r>
        <w:t xml:space="preserve">La calidad y la contaminación ha sido un problema cada vez más preocupante debido a los efectos pueden variar desde enfermedades respiratorias hasta problemas cardiacos y derrames cerebrales, en donde la población vulnerable, como niños y personas de tercera edad, son los más propensos a sufrir las consecuencias de una mala calidad el aire en la zona donde viven. (OMS,2021). El registro, estudio y análisis de la información nos permite ser capaces de tomar acciones en el presente y ser proyectado. </w:t>
      </w:r>
    </w:p>
    <w:p w14:paraId="000000CD" w14:textId="77777777" w:rsidR="00FF122E" w:rsidRDefault="00FF122E">
      <w:pPr>
        <w:pBdr>
          <w:top w:val="nil"/>
          <w:left w:val="nil"/>
          <w:bottom w:val="nil"/>
          <w:right w:val="nil"/>
          <w:between w:val="nil"/>
        </w:pBdr>
        <w:ind w:firstLine="709"/>
      </w:pPr>
    </w:p>
    <w:p w14:paraId="000000CE" w14:textId="77777777" w:rsidR="00FF122E" w:rsidRDefault="00325855">
      <w:pPr>
        <w:pBdr>
          <w:top w:val="nil"/>
          <w:left w:val="nil"/>
          <w:bottom w:val="nil"/>
          <w:right w:val="nil"/>
          <w:between w:val="nil"/>
        </w:pBdr>
        <w:ind w:firstLine="709"/>
      </w:pPr>
      <w:r>
        <w:t>En Colombia mediante la Resolución 2254 de 2017 expedida por el Ministerio de Medio ambiente, estableció los niveles máximos permisibles de contaminantes criterio mencionados anteriormente, estos y datos meteorológicos son monitoreados por las Autoridades Ambientales (Corporaciones Autónomas Regionales, Corporaciones de Desarrollo Sostenible y Autoridades Ambientales Urbanas) mediante Sistemas de Vigilancia de la Calidad del Aire – SVCA, diseñados y operados conforme a los criterios que el Ministerio de Ambiente y Desarrollo Sostenible ha definido. La información de los contaminantes atmosféricos es reportada por las Corporaciones Autónomas Regionales y las Autoridades Ambientales de los grandes centros urbanos en el Subsistema de Información sobre Calidad del Aire – SISAIRE (Minambiente, 2021).</w:t>
      </w:r>
    </w:p>
    <w:p w14:paraId="000000CF" w14:textId="77777777" w:rsidR="00FF122E" w:rsidRDefault="00FF122E">
      <w:pPr>
        <w:pBdr>
          <w:top w:val="nil"/>
          <w:left w:val="nil"/>
          <w:bottom w:val="nil"/>
          <w:right w:val="nil"/>
          <w:between w:val="nil"/>
        </w:pBdr>
        <w:ind w:firstLine="709"/>
      </w:pPr>
    </w:p>
    <w:p w14:paraId="000000D0" w14:textId="77777777" w:rsidR="00FF122E" w:rsidRDefault="00325855">
      <w:pPr>
        <w:pBdr>
          <w:top w:val="nil"/>
          <w:left w:val="nil"/>
          <w:bottom w:val="nil"/>
          <w:right w:val="nil"/>
          <w:between w:val="nil"/>
        </w:pBdr>
        <w:ind w:firstLine="709"/>
      </w:pPr>
      <w:r>
        <w:t xml:space="preserve">El Oriente Antioqueño es una de las 9 subregiones que componen el departamento de Antioquia. La subregión aportó en el 2022 el 10.4% del PIB de Antioquia, siendo la segunda subregión de mayor importancia económica en el departamento después del Valle de Aburrá. Según la Cámara de Comercio del Oriente Antioqueño, el producto interno bruto (PIB) de la subregión se duplicó en los últimos 10 años, pasando de COP$5.75 billones en el 2009 a COP$11.06 billones en el 2018. A medida que las capacidades territoriales del área metropolitana del Valle de Aburrá </w:t>
      </w:r>
      <w:r>
        <w:lastRenderedPageBreak/>
        <w:t>se agotan, las empresas y los habitantes han buscado nuevas posibilidades de expansión en el Oriente Antioqueño. Lo anterior ha llevado a un crecimiento del 59,5% en la cantidad total de empresas ubicadas en la subregión del 2015 al 2022, y un crecimiento de la población del 11% en estos mismos años (Cámara de Comercio, 2023). Este crecimiento exponencial llevó a que en el 2021 el oriente contará con una población de 706.477 habitantes, que representan el 10.4% de Antioquia y el 1.4% de Colombia (Departamento Administrativo Nacional de Estadística -en adelante DANE-, censo 2018 – actualizado 2019).</w:t>
      </w:r>
    </w:p>
    <w:p w14:paraId="000000D1" w14:textId="77777777" w:rsidR="00FF122E" w:rsidRDefault="00FF122E">
      <w:pPr>
        <w:pBdr>
          <w:top w:val="nil"/>
          <w:left w:val="nil"/>
          <w:bottom w:val="nil"/>
          <w:right w:val="nil"/>
          <w:between w:val="nil"/>
        </w:pBdr>
        <w:ind w:firstLine="709"/>
      </w:pPr>
    </w:p>
    <w:p w14:paraId="000000D2" w14:textId="77777777" w:rsidR="00FF122E" w:rsidRDefault="00FF122E">
      <w:pPr>
        <w:rPr>
          <w:b/>
        </w:rPr>
      </w:pPr>
    </w:p>
    <w:p w14:paraId="000000D3" w14:textId="77777777" w:rsidR="00FF122E" w:rsidRDefault="00325855">
      <w:pPr>
        <w:pStyle w:val="Ttulo2"/>
        <w:numPr>
          <w:ilvl w:val="1"/>
          <w:numId w:val="5"/>
        </w:numPr>
      </w:pPr>
      <w:r>
        <w:t xml:space="preserve"> </w:t>
      </w:r>
      <w:bookmarkStart w:id="18" w:name="_Toc183095124"/>
      <w:r>
        <w:t>Aproximación desde la analítica de datos</w:t>
      </w:r>
      <w:bookmarkEnd w:id="18"/>
      <w:r>
        <w:t xml:space="preserve"> </w:t>
      </w:r>
    </w:p>
    <w:p w14:paraId="000000D4" w14:textId="77777777" w:rsidR="00FF122E" w:rsidRDefault="00FF122E"/>
    <w:p w14:paraId="000000D5" w14:textId="77777777" w:rsidR="00FF122E" w:rsidRDefault="00325855">
      <w:pPr>
        <w:pBdr>
          <w:top w:val="nil"/>
          <w:left w:val="nil"/>
          <w:bottom w:val="nil"/>
          <w:right w:val="nil"/>
          <w:between w:val="nil"/>
        </w:pBdr>
        <w:ind w:firstLine="709"/>
      </w:pPr>
      <w:bookmarkStart w:id="19" w:name="_heading=h.18t2tzpwpsmi" w:colFirst="0" w:colLast="0"/>
      <w:bookmarkEnd w:id="19"/>
      <w:r>
        <w:t xml:space="preserve">Se desarrollaron modelos de regresión de machine learning para predecir cantidades de PM10, PM2.5, O3, SO2, NO2 y CO en el oriente antioqueño según las cantidades de las variables meteorológicas, con esto poder anticipar eventos de contaminación críticos para la región. </w:t>
      </w:r>
    </w:p>
    <w:p w14:paraId="000000D6" w14:textId="77777777" w:rsidR="00FF122E" w:rsidRDefault="00FF122E">
      <w:pPr>
        <w:rPr>
          <w:b/>
        </w:rPr>
      </w:pPr>
    </w:p>
    <w:p w14:paraId="000000D7" w14:textId="77777777" w:rsidR="00FF122E" w:rsidRDefault="00325855">
      <w:pPr>
        <w:pStyle w:val="Ttulo2"/>
        <w:numPr>
          <w:ilvl w:val="1"/>
          <w:numId w:val="5"/>
        </w:numPr>
      </w:pPr>
      <w:r>
        <w:t xml:space="preserve"> </w:t>
      </w:r>
      <w:bookmarkStart w:id="20" w:name="_Toc183095125"/>
      <w:r>
        <w:t>Origen de los datos</w:t>
      </w:r>
      <w:bookmarkEnd w:id="20"/>
    </w:p>
    <w:p w14:paraId="000000D8" w14:textId="77777777" w:rsidR="00FF122E" w:rsidRDefault="00FF122E"/>
    <w:p w14:paraId="000000D9" w14:textId="77777777" w:rsidR="00FF122E" w:rsidRDefault="00325855">
      <w:pPr>
        <w:pBdr>
          <w:top w:val="nil"/>
          <w:left w:val="nil"/>
          <w:bottom w:val="nil"/>
          <w:right w:val="nil"/>
          <w:between w:val="nil"/>
        </w:pBdr>
        <w:ind w:firstLine="709"/>
        <w:rPr>
          <w:color w:val="000000"/>
        </w:rPr>
      </w:pPr>
      <w:r>
        <w:t>El conjunto de datos se obtuvo a través de la plataforma SISAIRE, mediante una búsqueda específica por departamento. En este caso, los archivos fueron subidos por CORNARE desde la estación de monitoreo continuo ubicada en San Antonio de Pereira. Los datos, en formato .csv y con valores promedios diarios, abarcan el periodo entre 2020 y 2024, aunque presentan intervalos de tiempo discontinuos debido a vacíos temporales entre los registros. Este conjunto de datos, de acceso público y disponible gratuitamente en SISAIRE, no tiene restricciones ni condiciones de uso especificadas. En el contexto de este proyecto, se mantendrán sus condiciones originales sin modificaciones, combinaciones, ni usos ajenos a los objetivos planteados.</w:t>
      </w:r>
    </w:p>
    <w:p w14:paraId="000000DA" w14:textId="77777777" w:rsidR="00FF122E" w:rsidRDefault="00FF122E">
      <w:pPr>
        <w:pBdr>
          <w:top w:val="nil"/>
          <w:left w:val="nil"/>
          <w:bottom w:val="nil"/>
          <w:right w:val="nil"/>
          <w:between w:val="nil"/>
        </w:pBdr>
        <w:ind w:firstLine="709"/>
        <w:rPr>
          <w:color w:val="000000"/>
        </w:rPr>
      </w:pPr>
    </w:p>
    <w:p w14:paraId="000000DB" w14:textId="77777777" w:rsidR="00FF122E" w:rsidRDefault="00325855">
      <w:pPr>
        <w:pStyle w:val="Ttulo2"/>
        <w:numPr>
          <w:ilvl w:val="1"/>
          <w:numId w:val="5"/>
        </w:numPr>
      </w:pPr>
      <w:r>
        <w:t xml:space="preserve"> </w:t>
      </w:r>
      <w:bookmarkStart w:id="21" w:name="_Toc183095126"/>
      <w:r>
        <w:t>Métricas de desempeño</w:t>
      </w:r>
      <w:bookmarkEnd w:id="21"/>
    </w:p>
    <w:p w14:paraId="000000DC" w14:textId="77777777" w:rsidR="00FF122E" w:rsidRDefault="00FF122E">
      <w:pPr>
        <w:pBdr>
          <w:top w:val="nil"/>
          <w:left w:val="nil"/>
          <w:bottom w:val="nil"/>
          <w:right w:val="nil"/>
          <w:between w:val="nil"/>
        </w:pBdr>
        <w:ind w:firstLine="709"/>
        <w:rPr>
          <w:color w:val="000000"/>
        </w:rPr>
      </w:pPr>
    </w:p>
    <w:p w14:paraId="000000DD" w14:textId="77777777" w:rsidR="00FF122E" w:rsidRDefault="00325855">
      <w:pPr>
        <w:pBdr>
          <w:top w:val="nil"/>
          <w:left w:val="nil"/>
          <w:bottom w:val="nil"/>
          <w:right w:val="nil"/>
          <w:between w:val="nil"/>
        </w:pBdr>
        <w:ind w:firstLine="708"/>
      </w:pPr>
      <w:r>
        <w:t xml:space="preserve">Para evaluar el desempeño de los modelos de aprendizaje automático en la predicción de episodios de contaminación atmosférica, la precisión (accuracy) es una de las métricas más utilizadas, ya que indica el porcentaje de predicciones correctas en relación con el total de </w:t>
      </w:r>
      <w:r>
        <w:lastRenderedPageBreak/>
        <w:t>predicciones. En este caso, se espera alcanzar una precisión de al menos un 90 %, comparable con la de los métodos tradicionales de monitoreo, que suelen oscilar entre el 85 % y el 95 % (este valor puede variar entre estaciones y debe notificarse junto con su incertidumbre). Además, se evaluará la sensibilidad (recall) del modelo, que muestra el porcentaje de episodios de contaminación correctamente identificados sobre el total de episodios relevantes. Para una detección eficaz de episodios de alta contaminación, una tolerancia de hasta un 10 % en falsos negativos es razonable, lo que implica un recall mínimo del 90 % para asegurar alertas tempranas precisas que ayuden a mitigar riesgos significativos para la salud pública y el ambiente.</w:t>
      </w:r>
    </w:p>
    <w:p w14:paraId="000000DE" w14:textId="77777777" w:rsidR="00FF122E" w:rsidRDefault="00FF122E">
      <w:pPr>
        <w:pBdr>
          <w:top w:val="nil"/>
          <w:left w:val="nil"/>
          <w:bottom w:val="nil"/>
          <w:right w:val="nil"/>
          <w:between w:val="nil"/>
        </w:pBdr>
      </w:pPr>
    </w:p>
    <w:p w14:paraId="000000DF" w14:textId="77777777" w:rsidR="00FF122E" w:rsidRDefault="00325855">
      <w:pPr>
        <w:pBdr>
          <w:top w:val="nil"/>
          <w:left w:val="nil"/>
          <w:bottom w:val="nil"/>
          <w:right w:val="nil"/>
          <w:between w:val="nil"/>
        </w:pBdr>
        <w:ind w:firstLine="708"/>
        <w:rPr>
          <w:b/>
          <w:color w:val="000000"/>
        </w:rPr>
      </w:pPr>
      <w:r>
        <w:t>Se espera que el modelo predictivo influya en la atención temprana de episodios de contaminación atmosférica, un indicador clave para comprender las tendencias de calidad del aire. El pronóstico, expresado en términos de precisión porcentual, refleja la efectividad de las alertas tempranas y facilita la toma de decisiones con un margen de anticipación significativo. Las concentraciones elevadas de ciertos contaminantes durante periodos prolongados incrementan el riesgo de enfermedades respiratorias y pueden intensificar la degradación ambiental. Con un mayor volumen de datos disponibles, se prevé que el modelo reduzca los tiempos de respuesta ante eventos de contaminación, mejorando la exactitud en el pronóstico de estos episodios.</w:t>
      </w:r>
    </w:p>
    <w:p w14:paraId="000000E0" w14:textId="77777777" w:rsidR="00FF122E" w:rsidRDefault="00FF122E">
      <w:pPr>
        <w:rPr>
          <w:b/>
        </w:rPr>
      </w:pPr>
    </w:p>
    <w:p w14:paraId="000000E1" w14:textId="77777777" w:rsidR="00FF122E" w:rsidRDefault="00FF122E">
      <w:pPr>
        <w:rPr>
          <w:b/>
        </w:rPr>
      </w:pPr>
    </w:p>
    <w:p w14:paraId="000000E2" w14:textId="77777777" w:rsidR="00FF122E" w:rsidRDefault="00FF122E">
      <w:pPr>
        <w:rPr>
          <w:b/>
        </w:rPr>
      </w:pPr>
    </w:p>
    <w:p w14:paraId="36445296" w14:textId="77777777" w:rsidR="00795785" w:rsidRDefault="00795785">
      <w:pPr>
        <w:rPr>
          <w:b/>
        </w:rPr>
      </w:pPr>
    </w:p>
    <w:p w14:paraId="762113D7" w14:textId="77777777" w:rsidR="00795785" w:rsidRDefault="00795785">
      <w:pPr>
        <w:rPr>
          <w:b/>
        </w:rPr>
      </w:pPr>
    </w:p>
    <w:p w14:paraId="7F24F1E2" w14:textId="77777777" w:rsidR="00344CF2" w:rsidRDefault="00344CF2">
      <w:pPr>
        <w:rPr>
          <w:b/>
        </w:rPr>
      </w:pPr>
    </w:p>
    <w:p w14:paraId="47605E91" w14:textId="77777777" w:rsidR="00344CF2" w:rsidRDefault="00344CF2">
      <w:pPr>
        <w:rPr>
          <w:b/>
        </w:rPr>
      </w:pPr>
    </w:p>
    <w:p w14:paraId="5718B711" w14:textId="77777777" w:rsidR="00344CF2" w:rsidRDefault="00344CF2">
      <w:pPr>
        <w:rPr>
          <w:b/>
        </w:rPr>
      </w:pPr>
    </w:p>
    <w:p w14:paraId="6A33F192" w14:textId="77777777" w:rsidR="00344CF2" w:rsidRDefault="00344CF2">
      <w:pPr>
        <w:rPr>
          <w:b/>
        </w:rPr>
      </w:pPr>
    </w:p>
    <w:p w14:paraId="65C76B8B" w14:textId="77777777" w:rsidR="00344CF2" w:rsidRDefault="00344CF2">
      <w:pPr>
        <w:rPr>
          <w:b/>
        </w:rPr>
      </w:pPr>
    </w:p>
    <w:p w14:paraId="2E7596DA" w14:textId="77777777" w:rsidR="00344CF2" w:rsidRDefault="00344CF2">
      <w:pPr>
        <w:rPr>
          <w:b/>
        </w:rPr>
      </w:pPr>
    </w:p>
    <w:p w14:paraId="7028FD7D" w14:textId="77777777" w:rsidR="00344CF2" w:rsidRDefault="00344CF2">
      <w:pPr>
        <w:rPr>
          <w:b/>
        </w:rPr>
      </w:pPr>
    </w:p>
    <w:p w14:paraId="6F918B82" w14:textId="77777777" w:rsidR="00344CF2" w:rsidRDefault="00344CF2">
      <w:pPr>
        <w:rPr>
          <w:b/>
        </w:rPr>
      </w:pPr>
    </w:p>
    <w:p w14:paraId="6E0306A7" w14:textId="77777777" w:rsidR="00795785" w:rsidRDefault="00795785">
      <w:pPr>
        <w:rPr>
          <w:b/>
        </w:rPr>
      </w:pPr>
    </w:p>
    <w:p w14:paraId="05233613" w14:textId="77777777" w:rsidR="00795785" w:rsidRDefault="00795785">
      <w:pPr>
        <w:rPr>
          <w:b/>
        </w:rPr>
      </w:pPr>
    </w:p>
    <w:p w14:paraId="000000E3" w14:textId="77777777" w:rsidR="00FF122E" w:rsidRDefault="00325855">
      <w:pPr>
        <w:pStyle w:val="Ttulo1"/>
        <w:numPr>
          <w:ilvl w:val="0"/>
          <w:numId w:val="5"/>
        </w:numPr>
      </w:pPr>
      <w:bookmarkStart w:id="22" w:name="_Toc183095127"/>
      <w:r>
        <w:t>Objetivos</w:t>
      </w:r>
      <w:bookmarkEnd w:id="22"/>
    </w:p>
    <w:p w14:paraId="000000E4" w14:textId="77777777" w:rsidR="00FF122E" w:rsidRDefault="00FF122E">
      <w:pPr>
        <w:rPr>
          <w:b/>
        </w:rPr>
      </w:pPr>
    </w:p>
    <w:p w14:paraId="000000E5" w14:textId="77777777" w:rsidR="00FF122E" w:rsidRDefault="00325855">
      <w:pPr>
        <w:pStyle w:val="Ttulo2"/>
        <w:numPr>
          <w:ilvl w:val="1"/>
          <w:numId w:val="5"/>
        </w:numPr>
      </w:pPr>
      <w:bookmarkStart w:id="23" w:name="_Toc183095128"/>
      <w:r>
        <w:t>Objetivo general</w:t>
      </w:r>
      <w:bookmarkEnd w:id="23"/>
    </w:p>
    <w:p w14:paraId="000000E6" w14:textId="77777777" w:rsidR="00FF122E" w:rsidRDefault="00FF122E">
      <w:pPr>
        <w:ind w:firstLine="708"/>
      </w:pPr>
    </w:p>
    <w:p w14:paraId="000000E7" w14:textId="77777777" w:rsidR="00FF122E" w:rsidRDefault="00325855" w:rsidP="00083E08">
      <w:pPr>
        <w:pBdr>
          <w:top w:val="nil"/>
          <w:left w:val="nil"/>
          <w:bottom w:val="nil"/>
          <w:right w:val="nil"/>
          <w:between w:val="nil"/>
        </w:pBdr>
        <w:ind w:firstLine="709"/>
      </w:pPr>
      <w:bookmarkStart w:id="24" w:name="_heading=h.cbrr6t4zm5vn" w:colFirst="0" w:colLast="0"/>
      <w:bookmarkEnd w:id="24"/>
      <w:r>
        <w:t>Desarrollar herramientas de análisis de datos, que permitan a las Autoridades Ambientales y/o entes que les compete identificar patrones en las variables atmosféricas relacionadas con la calidad del aire, contribuyendo de manera efectiva a la prevención de problemas de salud y la mitigación de los efectos negativos de los contaminantes en el Oriente Antioqueño, apoyando la toma de decisiones y la implementación de estrategias de control ambiental.</w:t>
      </w:r>
    </w:p>
    <w:p w14:paraId="000000E8" w14:textId="77777777" w:rsidR="00FF122E" w:rsidRDefault="00FF122E">
      <w:pPr>
        <w:spacing w:line="276" w:lineRule="auto"/>
        <w:jc w:val="left"/>
        <w:rPr>
          <w:rFonts w:ascii="Arial" w:eastAsia="Arial" w:hAnsi="Arial" w:cs="Arial"/>
          <w:sz w:val="22"/>
          <w:szCs w:val="22"/>
        </w:rPr>
      </w:pPr>
    </w:p>
    <w:p w14:paraId="000000E9" w14:textId="77777777" w:rsidR="00FF122E" w:rsidRDefault="00325855">
      <w:pPr>
        <w:pStyle w:val="Ttulo2"/>
        <w:numPr>
          <w:ilvl w:val="1"/>
          <w:numId w:val="5"/>
        </w:numPr>
        <w:rPr>
          <w:b w:val="0"/>
        </w:rPr>
      </w:pPr>
      <w:bookmarkStart w:id="25" w:name="_Toc183095129"/>
      <w:r>
        <w:t>Objetivos específicos</w:t>
      </w:r>
      <w:bookmarkEnd w:id="25"/>
    </w:p>
    <w:p w14:paraId="000000EA" w14:textId="77777777" w:rsidR="00FF122E" w:rsidRDefault="00FF122E">
      <w:pPr>
        <w:ind w:left="360"/>
      </w:pPr>
    </w:p>
    <w:p w14:paraId="000000EB" w14:textId="77777777" w:rsidR="00FF122E" w:rsidRDefault="00325855">
      <w:pPr>
        <w:numPr>
          <w:ilvl w:val="0"/>
          <w:numId w:val="8"/>
        </w:numPr>
        <w:spacing w:line="276" w:lineRule="auto"/>
        <w:rPr>
          <w:rFonts w:ascii="Arial" w:eastAsia="Arial" w:hAnsi="Arial" w:cs="Arial"/>
          <w:sz w:val="22"/>
          <w:szCs w:val="22"/>
        </w:rPr>
      </w:pPr>
      <w:r>
        <w:t>Procesar y analizar datos históricos de calidad del aire y meteorología para identificar patrones relevantes.</w:t>
      </w:r>
    </w:p>
    <w:p w14:paraId="000000EC" w14:textId="77777777" w:rsidR="00FF122E" w:rsidRDefault="00FF122E">
      <w:pPr>
        <w:spacing w:line="276" w:lineRule="auto"/>
        <w:ind w:left="720"/>
      </w:pPr>
    </w:p>
    <w:p w14:paraId="000000ED" w14:textId="77777777" w:rsidR="00FF122E" w:rsidRDefault="00325855">
      <w:pPr>
        <w:numPr>
          <w:ilvl w:val="0"/>
          <w:numId w:val="8"/>
        </w:numPr>
        <w:spacing w:line="276" w:lineRule="auto"/>
        <w:rPr>
          <w:rFonts w:ascii="Arial" w:eastAsia="Arial" w:hAnsi="Arial" w:cs="Arial"/>
          <w:sz w:val="22"/>
          <w:szCs w:val="22"/>
        </w:rPr>
      </w:pPr>
      <w:r>
        <w:t>Implementar técnicas estadísticas y de aprendizaje automático para modelar relaciones entre contaminantes y variables meteorológicas.</w:t>
      </w:r>
    </w:p>
    <w:p w14:paraId="000000EE" w14:textId="77777777" w:rsidR="00FF122E" w:rsidRDefault="00FF122E">
      <w:pPr>
        <w:spacing w:line="276" w:lineRule="auto"/>
        <w:ind w:left="720"/>
      </w:pPr>
    </w:p>
    <w:p w14:paraId="000000EF" w14:textId="77777777" w:rsidR="00FF122E" w:rsidRDefault="00325855">
      <w:pPr>
        <w:numPr>
          <w:ilvl w:val="0"/>
          <w:numId w:val="8"/>
        </w:numPr>
        <w:spacing w:line="276" w:lineRule="auto"/>
        <w:rPr>
          <w:rFonts w:ascii="Arial" w:eastAsia="Arial" w:hAnsi="Arial" w:cs="Arial"/>
          <w:sz w:val="22"/>
          <w:szCs w:val="22"/>
        </w:rPr>
      </w:pPr>
      <w:r>
        <w:t>Diseñar herramientas visuales que permitan evaluar tendencias y predecir escenarios críticos.</w:t>
      </w:r>
    </w:p>
    <w:p w14:paraId="000000F0" w14:textId="77777777" w:rsidR="00FF122E" w:rsidRDefault="00FF122E">
      <w:pPr>
        <w:spacing w:line="276" w:lineRule="auto"/>
        <w:ind w:left="720"/>
      </w:pPr>
    </w:p>
    <w:p w14:paraId="000000F1" w14:textId="77777777" w:rsidR="00FF122E" w:rsidRDefault="00325855">
      <w:pPr>
        <w:numPr>
          <w:ilvl w:val="0"/>
          <w:numId w:val="8"/>
        </w:numPr>
        <w:spacing w:line="276" w:lineRule="auto"/>
        <w:rPr>
          <w:rFonts w:ascii="Arial" w:eastAsia="Arial" w:hAnsi="Arial" w:cs="Arial"/>
          <w:sz w:val="22"/>
          <w:szCs w:val="22"/>
        </w:rPr>
      </w:pPr>
      <w:r>
        <w:t>Evaluar el impacto de las medidas de control ambiental mediante análisis comparativos.</w:t>
      </w:r>
    </w:p>
    <w:p w14:paraId="000000F2" w14:textId="77777777" w:rsidR="00FF122E" w:rsidRDefault="00FF122E">
      <w:pPr>
        <w:spacing w:line="276" w:lineRule="auto"/>
        <w:ind w:left="720"/>
      </w:pPr>
    </w:p>
    <w:p w14:paraId="000000F3" w14:textId="77777777" w:rsidR="00FF122E" w:rsidRDefault="00325855">
      <w:pPr>
        <w:numPr>
          <w:ilvl w:val="0"/>
          <w:numId w:val="8"/>
        </w:numPr>
        <w:spacing w:line="276" w:lineRule="auto"/>
        <w:rPr>
          <w:rFonts w:ascii="Arial" w:eastAsia="Arial" w:hAnsi="Arial" w:cs="Arial"/>
          <w:sz w:val="22"/>
          <w:szCs w:val="22"/>
        </w:rPr>
      </w:pPr>
      <w:r>
        <w:t>Implementar un modelo de Machine Learning que logre pronosticar episodios de contaminación atmosférica en el Oriente Antioqueño.</w:t>
      </w:r>
    </w:p>
    <w:p w14:paraId="000000F4" w14:textId="77777777" w:rsidR="00FF122E" w:rsidRDefault="00FF122E"/>
    <w:p w14:paraId="000000F5" w14:textId="77777777" w:rsidR="00FF122E" w:rsidRDefault="00FF122E"/>
    <w:p w14:paraId="000000F6" w14:textId="77777777" w:rsidR="00FF122E" w:rsidRDefault="00FF122E">
      <w:pPr>
        <w:pBdr>
          <w:top w:val="nil"/>
          <w:left w:val="nil"/>
          <w:bottom w:val="nil"/>
          <w:right w:val="nil"/>
          <w:between w:val="nil"/>
        </w:pBdr>
        <w:ind w:left="720"/>
        <w:rPr>
          <w:color w:val="000000"/>
        </w:rPr>
      </w:pPr>
    </w:p>
    <w:p w14:paraId="000000F7" w14:textId="77777777" w:rsidR="00FF122E" w:rsidRDefault="00FF122E">
      <w:pPr>
        <w:jc w:val="center"/>
        <w:rPr>
          <w:b/>
        </w:rPr>
      </w:pPr>
    </w:p>
    <w:p w14:paraId="000000F8" w14:textId="77777777" w:rsidR="00FF122E" w:rsidRDefault="00FF122E">
      <w:pPr>
        <w:jc w:val="center"/>
        <w:rPr>
          <w:b/>
        </w:rPr>
      </w:pPr>
    </w:p>
    <w:p w14:paraId="000000F9" w14:textId="77777777" w:rsidR="00FF122E" w:rsidRDefault="00325855">
      <w:pPr>
        <w:spacing w:after="160" w:line="259" w:lineRule="auto"/>
        <w:jc w:val="left"/>
        <w:rPr>
          <w:b/>
        </w:rPr>
      </w:pPr>
      <w:r>
        <w:br w:type="page"/>
      </w:r>
    </w:p>
    <w:p w14:paraId="000000FA" w14:textId="77777777" w:rsidR="00FF122E" w:rsidRDefault="00325855">
      <w:pPr>
        <w:pStyle w:val="Ttulo1"/>
        <w:numPr>
          <w:ilvl w:val="0"/>
          <w:numId w:val="5"/>
        </w:numPr>
      </w:pPr>
      <w:bookmarkStart w:id="26" w:name="_Toc183095130"/>
      <w:r>
        <w:lastRenderedPageBreak/>
        <w:t>Datos</w:t>
      </w:r>
      <w:bookmarkEnd w:id="26"/>
    </w:p>
    <w:p w14:paraId="000000FB" w14:textId="77777777" w:rsidR="00FF122E" w:rsidRDefault="00325855">
      <w:pPr>
        <w:ind w:firstLine="708"/>
      </w:pPr>
      <w:r>
        <w:t>Este capítulo presenta la estructura de los datos de la estación utilizados en el estudio, comenzando con un análisis detallado de los datos originales y sus características. A continuación, se describe la preparación de los conjuntos de datos específicos para el modelado, seguido de una analítica descriptiva que examina tendencias en el dataset, proporcionando una base para los análisis posteriores.</w:t>
      </w:r>
    </w:p>
    <w:p w14:paraId="000000FC" w14:textId="77777777" w:rsidR="00FF122E" w:rsidRDefault="00FF122E">
      <w:pPr>
        <w:spacing w:line="276" w:lineRule="auto"/>
        <w:rPr>
          <w:rFonts w:ascii="Arial" w:eastAsia="Arial" w:hAnsi="Arial" w:cs="Arial"/>
          <w:sz w:val="22"/>
          <w:szCs w:val="22"/>
        </w:rPr>
      </w:pPr>
    </w:p>
    <w:p w14:paraId="000000FD" w14:textId="77777777" w:rsidR="00FF122E" w:rsidRDefault="00325855">
      <w:pPr>
        <w:pStyle w:val="Ttulo2"/>
        <w:numPr>
          <w:ilvl w:val="1"/>
          <w:numId w:val="5"/>
        </w:numPr>
      </w:pPr>
      <w:r>
        <w:t xml:space="preserve"> </w:t>
      </w:r>
      <w:bookmarkStart w:id="27" w:name="_Toc183095131"/>
      <w:r>
        <w:t>Datos originales</w:t>
      </w:r>
      <w:bookmarkEnd w:id="27"/>
    </w:p>
    <w:p w14:paraId="000000FE" w14:textId="77777777" w:rsidR="00FF122E" w:rsidRDefault="00FF122E">
      <w:pPr>
        <w:ind w:left="360"/>
      </w:pPr>
    </w:p>
    <w:p w14:paraId="000000FF" w14:textId="77777777" w:rsidR="00FF122E" w:rsidRDefault="00325855">
      <w:pPr>
        <w:ind w:firstLine="708"/>
      </w:pPr>
      <w:r>
        <w:t>Los datos utilizados provienen de la estación San Antonio de Pereira, proporcionados por CORNARE para los años 2019 a 2024. Estos incluyen mediciones de contaminantes atmosféricos criterio y variables meteorológicas en formato CSV. Cada registro contiene información como presión atmosférica, concentración de contaminantes (CO, NO2, O3, PM10, PM2.5, SO2), velocidad y dirección del viento, temperatura, y precipitación líquida. En la tabla 1 se describen las características de cada una de las columnas de los datos.</w:t>
      </w:r>
    </w:p>
    <w:p w14:paraId="0F4DC0E2" w14:textId="7AC1A026" w:rsidR="00325855" w:rsidRDefault="00325855" w:rsidP="00325855">
      <w:pPr>
        <w:pBdr>
          <w:top w:val="nil"/>
          <w:left w:val="nil"/>
          <w:bottom w:val="nil"/>
          <w:right w:val="nil"/>
          <w:between w:val="nil"/>
        </w:pBdr>
        <w:spacing w:after="120" w:line="240" w:lineRule="auto"/>
        <w:jc w:val="left"/>
        <w:rPr>
          <w:b/>
          <w:i/>
          <w:color w:val="000000"/>
        </w:rPr>
      </w:pPr>
      <w:r>
        <w:rPr>
          <w:b/>
          <w:color w:val="000000"/>
        </w:rPr>
        <w:t xml:space="preserve">Tabla 1 </w:t>
      </w:r>
      <w:r>
        <w:rPr>
          <w:i/>
          <w:color w:val="000000"/>
        </w:rPr>
        <w:br/>
      </w:r>
      <w:r w:rsidRPr="00325855">
        <w:rPr>
          <w:i/>
          <w:color w:val="000000"/>
        </w:rPr>
        <w:t>Descripción de los campos almacenados en los archivos CSV.</w:t>
      </w:r>
    </w:p>
    <w:tbl>
      <w:tblPr>
        <w:tblStyle w:val="ad"/>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370"/>
        <w:gridCol w:w="2791"/>
      </w:tblGrid>
      <w:tr w:rsidR="00FF122E" w14:paraId="104310C7" w14:textId="77777777" w:rsidTr="00083E08">
        <w:trPr>
          <w:trHeight w:val="375"/>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1" w14:textId="77777777" w:rsidR="00FF122E" w:rsidRDefault="00325855">
            <w:pPr>
              <w:spacing w:line="240" w:lineRule="auto"/>
              <w:ind w:left="120"/>
              <w:jc w:val="center"/>
              <w:rPr>
                <w:color w:val="1F1F1F"/>
              </w:rPr>
            </w:pPr>
            <w:r>
              <w:rPr>
                <w:b/>
                <w:color w:val="1F1F1F"/>
              </w:rPr>
              <w:t>Campo</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2" w14:textId="77777777" w:rsidR="00FF122E" w:rsidRDefault="00325855">
            <w:pPr>
              <w:spacing w:line="240" w:lineRule="auto"/>
              <w:ind w:left="120"/>
              <w:jc w:val="center"/>
              <w:rPr>
                <w:color w:val="1F1F1F"/>
              </w:rPr>
            </w:pPr>
            <w:r>
              <w:rPr>
                <w:b/>
                <w:color w:val="1F1F1F"/>
              </w:rPr>
              <w:t>Descripción</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3" w14:textId="77777777" w:rsidR="00FF122E" w:rsidRDefault="00325855">
            <w:pPr>
              <w:spacing w:line="240" w:lineRule="auto"/>
              <w:ind w:left="120"/>
              <w:jc w:val="center"/>
              <w:rPr>
                <w:color w:val="1F1F1F"/>
              </w:rPr>
            </w:pPr>
            <w:r>
              <w:rPr>
                <w:b/>
                <w:color w:val="1F1F1F"/>
              </w:rPr>
              <w:t>Ejemplo de Dato</w:t>
            </w:r>
          </w:p>
        </w:tc>
      </w:tr>
      <w:tr w:rsidR="00FF122E" w14:paraId="77E76BCB" w14:textId="77777777" w:rsidTr="00083E08">
        <w:trPr>
          <w:trHeight w:val="375"/>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4" w14:textId="77777777" w:rsidR="00FF122E" w:rsidRDefault="00325855">
            <w:pPr>
              <w:spacing w:line="240" w:lineRule="auto"/>
              <w:ind w:left="120"/>
              <w:rPr>
                <w:color w:val="1F1F1F"/>
              </w:rPr>
            </w:pPr>
            <w:r>
              <w:rPr>
                <w:color w:val="1F1F1F"/>
              </w:rPr>
              <w:t>Estación</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5" w14:textId="77777777" w:rsidR="00FF122E" w:rsidRDefault="00325855">
            <w:pPr>
              <w:spacing w:line="240" w:lineRule="auto"/>
              <w:ind w:left="120"/>
              <w:rPr>
                <w:color w:val="1F1F1F"/>
              </w:rPr>
            </w:pPr>
            <w:r>
              <w:rPr>
                <w:color w:val="1F1F1F"/>
              </w:rPr>
              <w:t>Estación donde se realiza la medición</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6" w14:textId="77777777" w:rsidR="00FF122E" w:rsidRDefault="00325855">
            <w:pPr>
              <w:spacing w:line="240" w:lineRule="auto"/>
              <w:ind w:left="120"/>
              <w:rPr>
                <w:color w:val="1F1F1F"/>
              </w:rPr>
            </w:pPr>
            <w:r>
              <w:rPr>
                <w:color w:val="1F1F1F"/>
              </w:rPr>
              <w:t>San Antonio de Pereira</w:t>
            </w:r>
          </w:p>
        </w:tc>
      </w:tr>
      <w:tr w:rsidR="00FF122E" w14:paraId="041F5238"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7" w14:textId="77777777" w:rsidR="00FF122E" w:rsidRDefault="00325855">
            <w:pPr>
              <w:spacing w:line="240" w:lineRule="auto"/>
              <w:ind w:left="120"/>
              <w:rPr>
                <w:color w:val="1F1F1F"/>
              </w:rPr>
            </w:pPr>
            <w:r>
              <w:rPr>
                <w:color w:val="1F1F1F"/>
              </w:rPr>
              <w:t>Fecha inicial</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8" w14:textId="77777777" w:rsidR="00FF122E" w:rsidRDefault="00325855">
            <w:pPr>
              <w:spacing w:line="240" w:lineRule="auto"/>
              <w:ind w:left="120"/>
              <w:rPr>
                <w:color w:val="1F1F1F"/>
              </w:rPr>
            </w:pPr>
            <w:r>
              <w:rPr>
                <w:color w:val="1F1F1F"/>
              </w:rPr>
              <w:t>Fecha y hora de inicio de registro</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9" w14:textId="77777777" w:rsidR="00FF122E" w:rsidRDefault="00325855">
            <w:pPr>
              <w:spacing w:line="240" w:lineRule="auto"/>
              <w:ind w:left="120"/>
              <w:rPr>
                <w:color w:val="1F1F1F"/>
              </w:rPr>
            </w:pPr>
            <w:r>
              <w:rPr>
                <w:color w:val="1F1F1F"/>
              </w:rPr>
              <w:t>01/01/2024 01:00</w:t>
            </w:r>
          </w:p>
        </w:tc>
      </w:tr>
      <w:tr w:rsidR="00FF122E" w14:paraId="40A1F168"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A" w14:textId="77777777" w:rsidR="00FF122E" w:rsidRDefault="00325855">
            <w:pPr>
              <w:spacing w:line="240" w:lineRule="auto"/>
              <w:ind w:left="120"/>
              <w:rPr>
                <w:color w:val="1F1F1F"/>
              </w:rPr>
            </w:pPr>
            <w:r>
              <w:rPr>
                <w:color w:val="1F1F1F"/>
              </w:rPr>
              <w:t>Fecha inicial</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B" w14:textId="77777777" w:rsidR="00FF122E" w:rsidRDefault="00325855">
            <w:pPr>
              <w:spacing w:line="240" w:lineRule="auto"/>
              <w:ind w:left="120"/>
              <w:rPr>
                <w:color w:val="1F1F1F"/>
              </w:rPr>
            </w:pPr>
            <w:r>
              <w:rPr>
                <w:color w:val="1F1F1F"/>
              </w:rPr>
              <w:t>Fecha y hora de fin de registro</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C" w14:textId="77777777" w:rsidR="00FF122E" w:rsidRDefault="00325855">
            <w:pPr>
              <w:spacing w:line="240" w:lineRule="auto"/>
              <w:ind w:left="120"/>
              <w:rPr>
                <w:color w:val="1F1F1F"/>
              </w:rPr>
            </w:pPr>
            <w:r>
              <w:rPr>
                <w:color w:val="1F1F1F"/>
              </w:rPr>
              <w:t>01/01/2024 01:59</w:t>
            </w:r>
          </w:p>
        </w:tc>
      </w:tr>
      <w:tr w:rsidR="00FF122E" w14:paraId="1FB6EC10"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D" w14:textId="77777777" w:rsidR="00FF122E" w:rsidRDefault="00325855">
            <w:pPr>
              <w:spacing w:line="240" w:lineRule="auto"/>
              <w:ind w:left="120"/>
              <w:rPr>
                <w:color w:val="1F1F1F"/>
              </w:rPr>
            </w:pPr>
            <w:r>
              <w:rPr>
                <w:color w:val="1F1F1F"/>
              </w:rPr>
              <w:t>P</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E" w14:textId="77777777" w:rsidR="00FF122E" w:rsidRDefault="00325855">
            <w:pPr>
              <w:spacing w:line="240" w:lineRule="auto"/>
              <w:ind w:left="120"/>
              <w:rPr>
                <w:color w:val="1F1F1F"/>
              </w:rPr>
            </w:pPr>
            <w:r>
              <w:rPr>
                <w:color w:val="1F1F1F"/>
              </w:rPr>
              <w:t>Presión atmosférica medida</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0F" w14:textId="77777777" w:rsidR="00FF122E" w:rsidRDefault="00325855">
            <w:pPr>
              <w:spacing w:line="240" w:lineRule="auto"/>
              <w:ind w:left="120"/>
              <w:rPr>
                <w:color w:val="1F1F1F"/>
              </w:rPr>
            </w:pPr>
            <w:r>
              <w:rPr>
                <w:color w:val="1F1F1F"/>
              </w:rPr>
              <w:t>591.8</w:t>
            </w:r>
          </w:p>
        </w:tc>
      </w:tr>
      <w:tr w:rsidR="00FF122E" w14:paraId="478AEE04"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0" w14:textId="77777777" w:rsidR="00FF122E" w:rsidRDefault="00325855">
            <w:pPr>
              <w:spacing w:line="240" w:lineRule="auto"/>
              <w:ind w:left="120"/>
              <w:rPr>
                <w:color w:val="1F1F1F"/>
              </w:rPr>
            </w:pPr>
            <w:r>
              <w:rPr>
                <w:color w:val="1F1F1F"/>
              </w:rPr>
              <w:t>CO</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1" w14:textId="77777777" w:rsidR="00FF122E" w:rsidRDefault="00325855">
            <w:pPr>
              <w:spacing w:line="240" w:lineRule="auto"/>
              <w:ind w:left="120"/>
              <w:rPr>
                <w:color w:val="1F1F1F"/>
              </w:rPr>
            </w:pPr>
            <w:r>
              <w:rPr>
                <w:color w:val="1F1F1F"/>
              </w:rPr>
              <w:t>Concentración de monóxido de carbono (CO)</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2" w14:textId="77777777" w:rsidR="00FF122E" w:rsidRDefault="00325855">
            <w:pPr>
              <w:spacing w:line="240" w:lineRule="auto"/>
              <w:ind w:left="120"/>
              <w:rPr>
                <w:color w:val="1F1F1F"/>
              </w:rPr>
            </w:pPr>
            <w:r>
              <w:rPr>
                <w:color w:val="1F1F1F"/>
              </w:rPr>
              <w:t>619.8</w:t>
            </w:r>
          </w:p>
        </w:tc>
      </w:tr>
      <w:tr w:rsidR="00FF122E" w14:paraId="37D9DEE1"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3" w14:textId="77777777" w:rsidR="00FF122E" w:rsidRDefault="00325855">
            <w:pPr>
              <w:spacing w:line="240" w:lineRule="auto"/>
              <w:ind w:left="120"/>
              <w:rPr>
                <w:color w:val="1F1F1F"/>
              </w:rPr>
            </w:pPr>
            <w:r>
              <w:rPr>
                <w:color w:val="1F1F1F"/>
              </w:rPr>
              <w:t>NO</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4" w14:textId="77777777" w:rsidR="00FF122E" w:rsidRDefault="00325855">
            <w:pPr>
              <w:spacing w:line="240" w:lineRule="auto"/>
              <w:ind w:left="120"/>
              <w:rPr>
                <w:color w:val="1F1F1F"/>
              </w:rPr>
            </w:pPr>
            <w:r>
              <w:rPr>
                <w:color w:val="1F1F1F"/>
              </w:rPr>
              <w:t>Concentración de dióxido de nitrógeno (NO₂)</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5" w14:textId="77777777" w:rsidR="00FF122E" w:rsidRDefault="00325855">
            <w:pPr>
              <w:spacing w:line="240" w:lineRule="auto"/>
              <w:ind w:left="120"/>
              <w:rPr>
                <w:color w:val="1F1F1F"/>
              </w:rPr>
            </w:pPr>
            <w:r>
              <w:rPr>
                <w:color w:val="1F1F1F"/>
              </w:rPr>
              <w:t>6.4</w:t>
            </w:r>
          </w:p>
        </w:tc>
      </w:tr>
      <w:tr w:rsidR="00FF122E" w14:paraId="3C4825E5"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6" w14:textId="77777777" w:rsidR="00FF122E" w:rsidRDefault="00325855">
            <w:pPr>
              <w:spacing w:line="240" w:lineRule="auto"/>
              <w:ind w:left="120"/>
              <w:rPr>
                <w:color w:val="1F1F1F"/>
              </w:rPr>
            </w:pPr>
            <w:r>
              <w:rPr>
                <w:color w:val="1F1F1F"/>
              </w:rPr>
              <w:t>O3</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7" w14:textId="77777777" w:rsidR="00FF122E" w:rsidRDefault="00325855">
            <w:pPr>
              <w:spacing w:line="240" w:lineRule="auto"/>
              <w:ind w:left="120"/>
              <w:rPr>
                <w:color w:val="1F1F1F"/>
              </w:rPr>
            </w:pPr>
            <w:r>
              <w:rPr>
                <w:color w:val="1F1F1F"/>
              </w:rPr>
              <w:t>Concentración de ozono (O₃)</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8" w14:textId="77777777" w:rsidR="00FF122E" w:rsidRDefault="00325855">
            <w:pPr>
              <w:spacing w:line="240" w:lineRule="auto"/>
              <w:ind w:left="120"/>
              <w:rPr>
                <w:color w:val="1F1F1F"/>
              </w:rPr>
            </w:pPr>
            <w:r>
              <w:rPr>
                <w:color w:val="1F1F1F"/>
              </w:rPr>
              <w:t>40.7</w:t>
            </w:r>
          </w:p>
        </w:tc>
      </w:tr>
      <w:tr w:rsidR="00FF122E" w14:paraId="36E298F6"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9" w14:textId="77777777" w:rsidR="00FF122E" w:rsidRDefault="00325855">
            <w:pPr>
              <w:spacing w:line="240" w:lineRule="auto"/>
              <w:ind w:left="120"/>
              <w:rPr>
                <w:color w:val="1F1F1F"/>
              </w:rPr>
            </w:pPr>
            <w:r>
              <w:rPr>
                <w:color w:val="1F1F1F"/>
              </w:rPr>
              <w:t>PM2.5</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A" w14:textId="77777777" w:rsidR="00FF122E" w:rsidRDefault="00325855">
            <w:pPr>
              <w:spacing w:line="240" w:lineRule="auto"/>
              <w:ind w:left="120"/>
              <w:rPr>
                <w:color w:val="1F1F1F"/>
              </w:rPr>
            </w:pPr>
            <w:r>
              <w:rPr>
                <w:color w:val="1F1F1F"/>
              </w:rPr>
              <w:t>Partículas en suspensión de tamaño menor a 2.5 micras (PM2.5)</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B" w14:textId="77777777" w:rsidR="00FF122E" w:rsidRDefault="00325855">
            <w:pPr>
              <w:spacing w:line="240" w:lineRule="auto"/>
              <w:ind w:left="120"/>
              <w:rPr>
                <w:color w:val="1F1F1F"/>
              </w:rPr>
            </w:pPr>
            <w:r>
              <w:rPr>
                <w:color w:val="1F1F1F"/>
              </w:rPr>
              <w:t>8.3</w:t>
            </w:r>
          </w:p>
        </w:tc>
      </w:tr>
      <w:tr w:rsidR="00FF122E" w14:paraId="2E12D5E2"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C" w14:textId="77777777" w:rsidR="00FF122E" w:rsidRDefault="00325855">
            <w:pPr>
              <w:spacing w:line="240" w:lineRule="auto"/>
              <w:ind w:left="120"/>
              <w:rPr>
                <w:color w:val="1F1F1F"/>
              </w:rPr>
            </w:pPr>
            <w:r>
              <w:rPr>
                <w:color w:val="1F1F1F"/>
              </w:rPr>
              <w:lastRenderedPageBreak/>
              <w:t>PM10</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D" w14:textId="77777777" w:rsidR="00FF122E" w:rsidRDefault="00325855">
            <w:pPr>
              <w:spacing w:line="240" w:lineRule="auto"/>
              <w:ind w:left="120"/>
              <w:rPr>
                <w:color w:val="1F1F1F"/>
              </w:rPr>
            </w:pPr>
            <w:r>
              <w:rPr>
                <w:color w:val="1F1F1F"/>
              </w:rPr>
              <w:t>Partículas en suspensión de tamaño menor a 10 micras (PM10)</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E" w14:textId="77777777" w:rsidR="00FF122E" w:rsidRDefault="00325855">
            <w:pPr>
              <w:spacing w:line="240" w:lineRule="auto"/>
              <w:ind w:left="120"/>
              <w:rPr>
                <w:color w:val="1F1F1F"/>
              </w:rPr>
            </w:pPr>
            <w:r>
              <w:rPr>
                <w:color w:val="1F1F1F"/>
              </w:rPr>
              <w:t>8.3</w:t>
            </w:r>
          </w:p>
        </w:tc>
      </w:tr>
      <w:tr w:rsidR="00FF122E" w14:paraId="23A401A4"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1F" w14:textId="77777777" w:rsidR="00FF122E" w:rsidRDefault="00325855">
            <w:pPr>
              <w:spacing w:line="240" w:lineRule="auto"/>
              <w:ind w:left="120"/>
              <w:rPr>
                <w:color w:val="1F1F1F"/>
              </w:rPr>
            </w:pPr>
            <w:r>
              <w:rPr>
                <w:color w:val="1F1F1F"/>
              </w:rPr>
              <w:t>DViento</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0" w14:textId="77777777" w:rsidR="00FF122E" w:rsidRDefault="00325855">
            <w:pPr>
              <w:spacing w:line="240" w:lineRule="auto"/>
              <w:ind w:left="120"/>
              <w:rPr>
                <w:color w:val="1F1F1F"/>
              </w:rPr>
            </w:pPr>
            <w:r>
              <w:rPr>
                <w:color w:val="1F1F1F"/>
              </w:rPr>
              <w:t>Dirección del viento.</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1" w14:textId="77777777" w:rsidR="00FF122E" w:rsidRDefault="00325855">
            <w:pPr>
              <w:spacing w:line="240" w:lineRule="auto"/>
              <w:ind w:left="120"/>
              <w:rPr>
                <w:color w:val="1F1F1F"/>
              </w:rPr>
            </w:pPr>
            <w:r>
              <w:rPr>
                <w:color w:val="1F1F1F"/>
              </w:rPr>
              <w:t>202.5</w:t>
            </w:r>
          </w:p>
        </w:tc>
      </w:tr>
      <w:tr w:rsidR="00FF122E" w14:paraId="65DFAF71"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2" w14:textId="77777777" w:rsidR="00FF122E" w:rsidRDefault="00325855">
            <w:pPr>
              <w:spacing w:line="240" w:lineRule="auto"/>
              <w:ind w:left="120"/>
              <w:rPr>
                <w:color w:val="1F1F1F"/>
              </w:rPr>
            </w:pPr>
            <w:r>
              <w:rPr>
                <w:color w:val="1F1F1F"/>
              </w:rPr>
              <w:t>HAire10</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3" w14:textId="77777777" w:rsidR="00FF122E" w:rsidRDefault="00325855">
            <w:pPr>
              <w:spacing w:line="240" w:lineRule="auto"/>
              <w:ind w:left="120"/>
              <w:rPr>
                <w:color w:val="1F1F1F"/>
              </w:rPr>
            </w:pPr>
            <w:r>
              <w:rPr>
                <w:color w:val="1F1F1F"/>
              </w:rPr>
              <w:t>HAire10: Humedad del aire (a 10 metros de altura)</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4" w14:textId="77777777" w:rsidR="00FF122E" w:rsidRDefault="00325855">
            <w:pPr>
              <w:spacing w:line="240" w:lineRule="auto"/>
              <w:ind w:left="120"/>
              <w:rPr>
                <w:color w:val="1F1F1F"/>
              </w:rPr>
            </w:pPr>
            <w:r>
              <w:rPr>
                <w:color w:val="1F1F1F"/>
              </w:rPr>
              <w:t>91.0</w:t>
            </w:r>
          </w:p>
        </w:tc>
      </w:tr>
      <w:tr w:rsidR="00FF122E" w14:paraId="515A6B19"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5" w14:textId="77777777" w:rsidR="00FF122E" w:rsidRDefault="00325855">
            <w:pPr>
              <w:spacing w:line="240" w:lineRule="auto"/>
              <w:ind w:left="120"/>
              <w:rPr>
                <w:color w:val="1F1F1F"/>
              </w:rPr>
            </w:pPr>
            <w:r>
              <w:rPr>
                <w:color w:val="1F1F1F"/>
              </w:rPr>
              <w:t>PLiquida</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6" w14:textId="77777777" w:rsidR="00FF122E" w:rsidRDefault="00325855">
            <w:pPr>
              <w:spacing w:line="240" w:lineRule="auto"/>
              <w:ind w:left="120"/>
              <w:rPr>
                <w:color w:val="1F1F1F"/>
              </w:rPr>
            </w:pPr>
            <w:r>
              <w:rPr>
                <w:color w:val="1F1F1F"/>
              </w:rPr>
              <w:t>Precipitación líquida o cantidad de lluvia</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7" w14:textId="77777777" w:rsidR="00FF122E" w:rsidRDefault="00325855">
            <w:pPr>
              <w:spacing w:line="240" w:lineRule="auto"/>
              <w:ind w:left="120"/>
              <w:rPr>
                <w:color w:val="1F1F1F"/>
              </w:rPr>
            </w:pPr>
            <w:r>
              <w:rPr>
                <w:color w:val="1F1F1F"/>
              </w:rPr>
              <w:t>0.25</w:t>
            </w:r>
          </w:p>
        </w:tc>
      </w:tr>
      <w:tr w:rsidR="00FF122E" w14:paraId="14CB9140"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8" w14:textId="77777777" w:rsidR="00FF122E" w:rsidRDefault="00325855">
            <w:pPr>
              <w:spacing w:line="240" w:lineRule="auto"/>
              <w:ind w:left="120"/>
              <w:rPr>
                <w:color w:val="1F1F1F"/>
              </w:rPr>
            </w:pPr>
            <w:r>
              <w:rPr>
                <w:color w:val="1F1F1F"/>
              </w:rPr>
              <w:t>RGolbal</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9" w14:textId="77777777" w:rsidR="00FF122E" w:rsidRDefault="00325855">
            <w:pPr>
              <w:spacing w:line="240" w:lineRule="auto"/>
              <w:ind w:left="120"/>
              <w:rPr>
                <w:color w:val="1F1F1F"/>
              </w:rPr>
            </w:pPr>
            <w:r>
              <w:rPr>
                <w:color w:val="1F1F1F"/>
              </w:rPr>
              <w:t>Radiación solar global</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A" w14:textId="77777777" w:rsidR="00FF122E" w:rsidRDefault="00325855">
            <w:pPr>
              <w:spacing w:line="240" w:lineRule="auto"/>
              <w:ind w:left="120"/>
              <w:rPr>
                <w:color w:val="1F1F1F"/>
              </w:rPr>
            </w:pPr>
            <w:r>
              <w:rPr>
                <w:color w:val="1F1F1F"/>
              </w:rPr>
              <w:t>1.8</w:t>
            </w:r>
          </w:p>
        </w:tc>
      </w:tr>
      <w:tr w:rsidR="00FF122E" w14:paraId="608FFEB1"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B" w14:textId="77777777" w:rsidR="00FF122E" w:rsidRDefault="00325855">
            <w:pPr>
              <w:spacing w:line="240" w:lineRule="auto"/>
              <w:ind w:left="120"/>
              <w:rPr>
                <w:color w:val="1F1F1F"/>
              </w:rPr>
            </w:pPr>
            <w:r>
              <w:rPr>
                <w:color w:val="1F1F1F"/>
              </w:rPr>
              <w:t>TAire10</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C" w14:textId="77777777" w:rsidR="00FF122E" w:rsidRDefault="00325855">
            <w:pPr>
              <w:spacing w:line="240" w:lineRule="auto"/>
              <w:ind w:left="120"/>
              <w:rPr>
                <w:color w:val="1F1F1F"/>
              </w:rPr>
            </w:pPr>
            <w:r>
              <w:rPr>
                <w:color w:val="1F1F1F"/>
              </w:rPr>
              <w:t>Temperatura del aire (a 10 metros de altura)</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D" w14:textId="77777777" w:rsidR="00FF122E" w:rsidRDefault="00325855">
            <w:pPr>
              <w:spacing w:line="240" w:lineRule="auto"/>
              <w:ind w:left="120"/>
              <w:rPr>
                <w:color w:val="1F1F1F"/>
              </w:rPr>
            </w:pPr>
            <w:r>
              <w:rPr>
                <w:color w:val="1F1F1F"/>
              </w:rPr>
              <w:t>17.3</w:t>
            </w:r>
          </w:p>
        </w:tc>
      </w:tr>
      <w:tr w:rsidR="00FF122E" w14:paraId="0F2AC038"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E" w14:textId="77777777" w:rsidR="00FF122E" w:rsidRDefault="00325855">
            <w:pPr>
              <w:spacing w:line="240" w:lineRule="auto"/>
              <w:ind w:left="120"/>
              <w:rPr>
                <w:color w:val="1F1F1F"/>
              </w:rPr>
            </w:pPr>
            <w:r>
              <w:rPr>
                <w:color w:val="1F1F1F"/>
              </w:rPr>
              <w:t>Vviento</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2F" w14:textId="77777777" w:rsidR="00FF122E" w:rsidRDefault="00325855">
            <w:pPr>
              <w:spacing w:line="240" w:lineRule="auto"/>
              <w:ind w:left="120"/>
              <w:rPr>
                <w:color w:val="1F1F1F"/>
              </w:rPr>
            </w:pPr>
            <w:r>
              <w:rPr>
                <w:color w:val="1F1F1F"/>
              </w:rPr>
              <w:t>Velocidad del viento</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30" w14:textId="77777777" w:rsidR="00FF122E" w:rsidRDefault="00325855">
            <w:pPr>
              <w:spacing w:line="240" w:lineRule="auto"/>
              <w:ind w:left="120"/>
              <w:rPr>
                <w:color w:val="1F1F1F"/>
              </w:rPr>
            </w:pPr>
            <w:r>
              <w:rPr>
                <w:color w:val="1F1F1F"/>
              </w:rPr>
              <w:t>0.9</w:t>
            </w:r>
          </w:p>
        </w:tc>
      </w:tr>
      <w:tr w:rsidR="00FF122E" w14:paraId="761CD7BE" w14:textId="77777777" w:rsidTr="00083E08">
        <w:trPr>
          <w:trHeight w:val="360"/>
        </w:trPr>
        <w:tc>
          <w:tcPr>
            <w:tcW w:w="1185"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31" w14:textId="77777777" w:rsidR="00FF122E" w:rsidRDefault="00325855">
            <w:pPr>
              <w:spacing w:line="240" w:lineRule="auto"/>
              <w:ind w:left="120"/>
              <w:rPr>
                <w:color w:val="1F1F1F"/>
              </w:rPr>
            </w:pPr>
            <w:r>
              <w:rPr>
                <w:color w:val="1F1F1F"/>
              </w:rPr>
              <w:t>SO2</w:t>
            </w:r>
          </w:p>
        </w:tc>
        <w:tc>
          <w:tcPr>
            <w:tcW w:w="5370"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32" w14:textId="77777777" w:rsidR="00FF122E" w:rsidRDefault="00325855">
            <w:pPr>
              <w:spacing w:line="240" w:lineRule="auto"/>
              <w:ind w:left="120"/>
              <w:rPr>
                <w:color w:val="1F1F1F"/>
              </w:rPr>
            </w:pPr>
            <w:r>
              <w:rPr>
                <w:color w:val="1F1F1F"/>
              </w:rPr>
              <w:t>Concentración de dióxido de azufre (SO₂)</w:t>
            </w:r>
          </w:p>
        </w:tc>
        <w:tc>
          <w:tcPr>
            <w:tcW w:w="2791" w:type="dxa"/>
            <w:tcBorders>
              <w:top w:val="single" w:sz="8" w:space="0" w:color="1F1F1F"/>
              <w:left w:val="single" w:sz="8" w:space="0" w:color="1F1F1F"/>
              <w:bottom w:val="single" w:sz="8" w:space="0" w:color="1F1F1F"/>
              <w:right w:val="single" w:sz="8" w:space="0" w:color="1F1F1F"/>
            </w:tcBorders>
            <w:tcMar>
              <w:top w:w="100" w:type="dxa"/>
              <w:left w:w="100" w:type="dxa"/>
              <w:bottom w:w="100" w:type="dxa"/>
              <w:right w:w="100" w:type="dxa"/>
            </w:tcMar>
            <w:vAlign w:val="center"/>
          </w:tcPr>
          <w:p w14:paraId="00000133" w14:textId="77777777" w:rsidR="00FF122E" w:rsidRDefault="00325855">
            <w:pPr>
              <w:spacing w:line="240" w:lineRule="auto"/>
              <w:ind w:left="120"/>
              <w:rPr>
                <w:color w:val="1F1F1F"/>
              </w:rPr>
            </w:pPr>
            <w:r>
              <w:rPr>
                <w:color w:val="1F1F1F"/>
              </w:rPr>
              <w:t>0.9</w:t>
            </w:r>
          </w:p>
        </w:tc>
      </w:tr>
    </w:tbl>
    <w:p w14:paraId="00000136" w14:textId="77777777" w:rsidR="00FF122E" w:rsidRDefault="00FF122E">
      <w:pPr>
        <w:pBdr>
          <w:top w:val="nil"/>
          <w:left w:val="nil"/>
          <w:bottom w:val="nil"/>
          <w:right w:val="nil"/>
          <w:between w:val="nil"/>
        </w:pBdr>
        <w:ind w:firstLine="709"/>
        <w:rPr>
          <w:color w:val="000000"/>
        </w:rPr>
      </w:pPr>
    </w:p>
    <w:p w14:paraId="00000137" w14:textId="77777777" w:rsidR="00FF122E" w:rsidRDefault="00325855">
      <w:pPr>
        <w:pStyle w:val="Ttulo2"/>
        <w:numPr>
          <w:ilvl w:val="1"/>
          <w:numId w:val="5"/>
        </w:numPr>
      </w:pPr>
      <w:r>
        <w:t xml:space="preserve"> </w:t>
      </w:r>
      <w:bookmarkStart w:id="28" w:name="_Toc183095132"/>
      <w:r>
        <w:t>Datsets</w:t>
      </w:r>
      <w:bookmarkEnd w:id="28"/>
    </w:p>
    <w:p w14:paraId="00000138" w14:textId="77777777" w:rsidR="00FF122E" w:rsidRDefault="00FF122E"/>
    <w:p w14:paraId="00000139" w14:textId="77777777" w:rsidR="00FF122E" w:rsidRDefault="00325855">
      <w:pPr>
        <w:rPr>
          <w:b/>
          <w:i/>
        </w:rPr>
      </w:pPr>
      <w:r>
        <w:rPr>
          <w:b/>
          <w:i/>
        </w:rPr>
        <w:t>Limpieza de Datos</w:t>
      </w:r>
    </w:p>
    <w:p w14:paraId="0000013A" w14:textId="77777777" w:rsidR="00FF122E" w:rsidRDefault="00325855">
      <w:pPr>
        <w:pBdr>
          <w:top w:val="nil"/>
          <w:left w:val="nil"/>
          <w:bottom w:val="nil"/>
          <w:right w:val="nil"/>
          <w:between w:val="nil"/>
        </w:pBdr>
        <w:ind w:firstLine="709"/>
        <w:rPr>
          <w:color w:val="000000"/>
        </w:rPr>
      </w:pPr>
      <w:r>
        <w:t>El tratamiento de los datos consistió en la depuración de columnas irrelevantes, estandarización de formatos y unificación de datos por años en un solo conjunto bajo una granularidad diaria. Posteriormente, se imputaron valores nulos utilizando el método KNN Imputer para garantizar la integridad del análisis estadístico y la preparación de los modelos predictivos, el proceso se de limpieza e imputación se puede consultar en el archivo “ME03 - G06 - [1128437044] - [1017239733].ipynb”, alojado en el repositorio de GitHub (</w:t>
      </w:r>
      <w:hyperlink r:id="rId15">
        <w:r>
          <w:rPr>
            <w:color w:val="1155CC"/>
            <w:u w:val="single"/>
          </w:rPr>
          <w:t>https://acortar.link/HDNCHO</w:t>
        </w:r>
      </w:hyperlink>
      <w:r>
        <w:t>) .</w:t>
      </w:r>
    </w:p>
    <w:p w14:paraId="0000013B" w14:textId="77777777" w:rsidR="00FF122E" w:rsidRDefault="00FF122E">
      <w:pPr>
        <w:pBdr>
          <w:top w:val="nil"/>
          <w:left w:val="nil"/>
          <w:bottom w:val="nil"/>
          <w:right w:val="nil"/>
          <w:between w:val="nil"/>
        </w:pBdr>
        <w:ind w:firstLine="709"/>
        <w:rPr>
          <w:color w:val="000000"/>
        </w:rPr>
      </w:pPr>
    </w:p>
    <w:p w14:paraId="0000013C" w14:textId="77777777" w:rsidR="00FF122E" w:rsidRDefault="00325855">
      <w:pPr>
        <w:pStyle w:val="Ttulo2"/>
        <w:numPr>
          <w:ilvl w:val="1"/>
          <w:numId w:val="5"/>
        </w:numPr>
      </w:pPr>
      <w:r>
        <w:t xml:space="preserve"> </w:t>
      </w:r>
      <w:bookmarkStart w:id="29" w:name="_Toc183095133"/>
      <w:r>
        <w:t>Analítica descriptiva</w:t>
      </w:r>
      <w:bookmarkEnd w:id="29"/>
    </w:p>
    <w:p w14:paraId="0000013D" w14:textId="77777777" w:rsidR="00FF122E" w:rsidRDefault="00325855">
      <w:pPr>
        <w:ind w:firstLine="708"/>
      </w:pPr>
      <w:r>
        <w:t>El análisis exploratorio de los datos se detalla en el archivo “</w:t>
      </w:r>
      <w:r>
        <w:rPr>
          <w:highlight w:val="white"/>
        </w:rPr>
        <w:t>ME03 - G06 - [1128437044] - [1017239733].ipynb</w:t>
      </w:r>
      <w:r>
        <w:t>” del repositorio de GitHub asociado (</w:t>
      </w:r>
      <w:hyperlink r:id="rId16">
        <w:r>
          <w:rPr>
            <w:color w:val="1155CC"/>
            <w:highlight w:val="white"/>
            <w:u w:val="single"/>
          </w:rPr>
          <w:t>https://acortar.link/HDNCHO</w:t>
        </w:r>
      </w:hyperlink>
      <w:r>
        <w:rPr>
          <w:highlight w:val="white"/>
        </w:rPr>
        <w:t xml:space="preserve"> </w:t>
      </w:r>
      <w:r>
        <w:t>). En el análisis de los datos meteorológicos y de calidad del aire para la estación de San Antonio de Pereira (2019-2024), se realizaron las siguientes actividades:</w:t>
      </w:r>
    </w:p>
    <w:p w14:paraId="0000013F" w14:textId="77777777" w:rsidR="00FF122E" w:rsidRDefault="00325855">
      <w:pPr>
        <w:pBdr>
          <w:top w:val="nil"/>
          <w:left w:val="nil"/>
          <w:bottom w:val="nil"/>
          <w:right w:val="nil"/>
          <w:between w:val="nil"/>
        </w:pBdr>
      </w:pPr>
      <w:r>
        <w:rPr>
          <w:b/>
          <w:i/>
        </w:rPr>
        <w:t>Distribución de las variables</w:t>
      </w:r>
      <w:r>
        <w:t>:</w:t>
      </w:r>
    </w:p>
    <w:p w14:paraId="00325648" w14:textId="77777777" w:rsidR="00325855" w:rsidRDefault="00325855">
      <w:pPr>
        <w:pBdr>
          <w:top w:val="nil"/>
          <w:left w:val="nil"/>
          <w:bottom w:val="nil"/>
          <w:right w:val="nil"/>
          <w:between w:val="nil"/>
        </w:pBdr>
      </w:pPr>
    </w:p>
    <w:p w14:paraId="6DBD9936" w14:textId="77777777" w:rsidR="00325855" w:rsidRDefault="00325855">
      <w:pPr>
        <w:pBdr>
          <w:top w:val="nil"/>
          <w:left w:val="nil"/>
          <w:bottom w:val="nil"/>
          <w:right w:val="nil"/>
          <w:between w:val="nil"/>
        </w:pBdr>
        <w:rPr>
          <w:b/>
        </w:rPr>
      </w:pPr>
      <w:r>
        <w:rPr>
          <w:b/>
        </w:rPr>
        <w:t>Figura 1</w:t>
      </w:r>
    </w:p>
    <w:p w14:paraId="00000140" w14:textId="1DAB997E" w:rsidR="00FF122E" w:rsidRPr="00325855" w:rsidRDefault="00325855">
      <w:pPr>
        <w:pBdr>
          <w:top w:val="nil"/>
          <w:left w:val="nil"/>
          <w:bottom w:val="nil"/>
          <w:right w:val="nil"/>
          <w:between w:val="nil"/>
        </w:pBdr>
        <w:rPr>
          <w:i/>
        </w:rPr>
      </w:pPr>
      <w:r w:rsidRPr="00325855">
        <w:rPr>
          <w:i/>
        </w:rPr>
        <w:lastRenderedPageBreak/>
        <w:t>Distribución de los datos para cada una de las variables numéricas</w:t>
      </w:r>
    </w:p>
    <w:p w14:paraId="00000141" w14:textId="77777777" w:rsidR="00FF122E" w:rsidRDefault="00325855" w:rsidP="00083E08">
      <w:pPr>
        <w:ind w:firstLine="709"/>
        <w:jc w:val="center"/>
      </w:pPr>
      <w:r>
        <w:rPr>
          <w:noProof/>
        </w:rPr>
        <w:drawing>
          <wp:inline distT="114300" distB="114300" distL="114300" distR="114300" wp14:editId="7A59A815">
            <wp:extent cx="4667250" cy="4991100"/>
            <wp:effectExtent l="0" t="0" r="0" b="0"/>
            <wp:docPr id="39704164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667576" cy="4991449"/>
                    </a:xfrm>
                    <a:prstGeom prst="rect">
                      <a:avLst/>
                    </a:prstGeom>
                    <a:ln/>
                  </pic:spPr>
                </pic:pic>
              </a:graphicData>
            </a:graphic>
          </wp:inline>
        </w:drawing>
      </w:r>
    </w:p>
    <w:p w14:paraId="00000142" w14:textId="77777777" w:rsidR="00FF122E" w:rsidRDefault="00325855">
      <w:pPr>
        <w:rPr>
          <w:sz w:val="18"/>
          <w:szCs w:val="18"/>
        </w:rPr>
      </w:pPr>
      <w:r>
        <w:rPr>
          <w:sz w:val="18"/>
          <w:szCs w:val="18"/>
        </w:rPr>
        <w:t>Nota. Elaboración propia, código disponible en el repositorio asociado al proyecto</w:t>
      </w:r>
    </w:p>
    <w:p w14:paraId="00000143" w14:textId="77777777" w:rsidR="00FF122E" w:rsidRDefault="00FF122E">
      <w:pPr>
        <w:rPr>
          <w:sz w:val="18"/>
          <w:szCs w:val="18"/>
        </w:rPr>
      </w:pPr>
    </w:p>
    <w:p w14:paraId="00000144" w14:textId="77777777" w:rsidR="00FF122E" w:rsidRDefault="00325855">
      <w:pPr>
        <w:ind w:firstLine="708"/>
        <w:rPr>
          <w:sz w:val="18"/>
          <w:szCs w:val="18"/>
        </w:rPr>
      </w:pPr>
      <w:r>
        <w:t>Se generaron histogramas para cada variable para identificar patrones de distribución y posibles sesgos. Ejemplo: en la Figura 1 el PM2.5 muestra una distribución sesgada a la derecha, lo que indica episodios de contaminación puntuales.</w:t>
      </w:r>
    </w:p>
    <w:p w14:paraId="00000145" w14:textId="77777777" w:rsidR="00FF122E" w:rsidRDefault="00FF122E">
      <w:pPr>
        <w:rPr>
          <w:sz w:val="18"/>
          <w:szCs w:val="18"/>
          <w:highlight w:val="yellow"/>
        </w:rPr>
      </w:pPr>
    </w:p>
    <w:p w14:paraId="00000146" w14:textId="77777777" w:rsidR="00FF122E" w:rsidRDefault="00325855">
      <w:pPr>
        <w:rPr>
          <w:b/>
        </w:rPr>
      </w:pPr>
      <w:r>
        <w:rPr>
          <w:b/>
        </w:rPr>
        <w:t>Análisis estadístico descriptivo:</w:t>
      </w:r>
    </w:p>
    <w:p w14:paraId="00000148" w14:textId="1CF3A6A1" w:rsidR="00FF122E" w:rsidRDefault="00325855">
      <w:pPr>
        <w:ind w:firstLine="708"/>
      </w:pPr>
      <w:r>
        <w:t>Se calculó la media, mediana, desviación estándar y percentiles para las variables clave. Ejemplo: La media anual de PM10 fue de 45.3 µg/m³, superando el estándar nacional en varias ocasiones.</w:t>
      </w:r>
    </w:p>
    <w:p w14:paraId="00000149" w14:textId="3AD6A4F0" w:rsidR="00FF122E" w:rsidRDefault="00325855">
      <w:pPr>
        <w:spacing w:before="240" w:after="240"/>
        <w:rPr>
          <w:b/>
        </w:rPr>
      </w:pPr>
      <w:r>
        <w:rPr>
          <w:b/>
        </w:rPr>
        <w:t>Visualización:</w:t>
      </w:r>
    </w:p>
    <w:p w14:paraId="0000014A" w14:textId="364FE4E4" w:rsidR="00FF122E" w:rsidRDefault="00325855">
      <w:pPr>
        <w:numPr>
          <w:ilvl w:val="0"/>
          <w:numId w:val="7"/>
        </w:numPr>
        <w:spacing w:before="240"/>
      </w:pPr>
      <w:r>
        <w:rPr>
          <w:b/>
        </w:rPr>
        <w:lastRenderedPageBreak/>
        <w:t>Histogramas y diagramas Q-Q:</w:t>
      </w:r>
      <w:r>
        <w:t xml:space="preserve"> Evaluaron la normalidad de las distribuciones de las variables. Identificaron distribuciones normales en algunas variables como la presión atmosférica y distribución no normal en otras como el PM2.5.</w:t>
      </w:r>
    </w:p>
    <w:p w14:paraId="0000014B" w14:textId="450D36F5" w:rsidR="00FF122E" w:rsidRDefault="00325855">
      <w:pPr>
        <w:numPr>
          <w:ilvl w:val="0"/>
          <w:numId w:val="7"/>
        </w:numPr>
        <w:spacing w:after="240"/>
      </w:pPr>
      <w:r>
        <w:rPr>
          <w:b/>
        </w:rPr>
        <w:t>Diagramas de caja y bigotes:</w:t>
      </w:r>
      <w:r>
        <w:t xml:space="preserve"> Identificaron valores atípicos en PM10 y PM2.5, relacionados con eventos de contaminación puntuales. Resaltaron valores atípicos en variables como el PM2.5 durante picos de contaminación.</w:t>
      </w:r>
    </w:p>
    <w:p w14:paraId="0000014C" w14:textId="26FFA58D" w:rsidR="00FF122E" w:rsidRDefault="00325855">
      <w:pPr>
        <w:spacing w:before="240" w:after="240"/>
        <w:jc w:val="left"/>
        <w:rPr>
          <w:b/>
        </w:rPr>
      </w:pPr>
      <w:r>
        <w:rPr>
          <w:b/>
        </w:rPr>
        <w:t>Matriz de Correlación</w:t>
      </w:r>
    </w:p>
    <w:p w14:paraId="0000014D" w14:textId="6D3C6EF9" w:rsidR="00FF122E" w:rsidRDefault="00325855">
      <w:pPr>
        <w:spacing w:before="240" w:after="240"/>
        <w:ind w:firstLine="708"/>
      </w:pPr>
      <w:r>
        <w:t>Se calculó una matriz de correlación para explorar relaciones significativas entre los contaminantes y los factores meteorológicos:</w:t>
      </w:r>
    </w:p>
    <w:p w14:paraId="4DDEDB36" w14:textId="65847853" w:rsidR="00325855" w:rsidRDefault="00325855">
      <w:pPr>
        <w:rPr>
          <w:b/>
        </w:rPr>
      </w:pPr>
      <w:r>
        <w:rPr>
          <w:b/>
        </w:rPr>
        <w:t>Figura 2</w:t>
      </w:r>
    </w:p>
    <w:p w14:paraId="0000014E" w14:textId="798C73B7" w:rsidR="00FF122E" w:rsidRDefault="00325855">
      <w:pPr>
        <w:rPr>
          <w:b/>
        </w:rPr>
      </w:pPr>
      <w:r w:rsidRPr="00083E08">
        <w:t>M</w:t>
      </w:r>
      <w:r>
        <w:t>atriz de correlación entre los contaminantes y los factores meteorológicos</w:t>
      </w:r>
    </w:p>
    <w:p w14:paraId="0000014F" w14:textId="77E2E954" w:rsidR="00FF122E" w:rsidRDefault="00325855">
      <w:pPr>
        <w:pStyle w:val="Ttulo1"/>
        <w:ind w:left="360"/>
        <w:rPr>
          <w:b w:val="0"/>
        </w:rPr>
      </w:pPr>
      <w:bookmarkStart w:id="30" w:name="_heading=h.pk9iu8ej4z3u" w:colFirst="0" w:colLast="0"/>
      <w:bookmarkStart w:id="31" w:name="_Toc183095134"/>
      <w:bookmarkEnd w:id="30"/>
      <w:r w:rsidRPr="00325855">
        <w:rPr>
          <w:b w:val="0"/>
          <w:noProof/>
        </w:rPr>
        <w:drawing>
          <wp:anchor distT="0" distB="0" distL="114300" distR="114300" simplePos="0" relativeHeight="251661312" behindDoc="0" locked="0" layoutInCell="1" allowOverlap="1" wp14:anchorId="1A11F145" wp14:editId="7AE87F67">
            <wp:simplePos x="0" y="0"/>
            <wp:positionH relativeFrom="column">
              <wp:posOffset>1499870</wp:posOffset>
            </wp:positionH>
            <wp:positionV relativeFrom="paragraph">
              <wp:posOffset>172720</wp:posOffset>
            </wp:positionV>
            <wp:extent cx="3533775" cy="3094825"/>
            <wp:effectExtent l="0" t="0" r="0" b="0"/>
            <wp:wrapNone/>
            <wp:docPr id="7" name="Imagen 7" descr="C:\Users\snt\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nt\Desktop\descarg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619" cy="310607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p>
    <w:p w14:paraId="5ECD957F" w14:textId="77777777" w:rsidR="00325855" w:rsidRDefault="00325855" w:rsidP="00325855"/>
    <w:p w14:paraId="0FED2539" w14:textId="77777777" w:rsidR="00325855" w:rsidRDefault="00325855" w:rsidP="00325855"/>
    <w:p w14:paraId="17B9A765" w14:textId="77777777" w:rsidR="00325855" w:rsidRDefault="00325855" w:rsidP="00325855"/>
    <w:p w14:paraId="48577D32" w14:textId="77777777" w:rsidR="00325855" w:rsidRDefault="00325855" w:rsidP="00325855"/>
    <w:p w14:paraId="5F6AC725" w14:textId="77777777" w:rsidR="00325855" w:rsidRDefault="00325855" w:rsidP="00325855"/>
    <w:p w14:paraId="1E66CA6F" w14:textId="77777777" w:rsidR="00325855" w:rsidRDefault="00325855" w:rsidP="00325855"/>
    <w:p w14:paraId="6870BEB1" w14:textId="77777777" w:rsidR="00325855" w:rsidRDefault="00325855" w:rsidP="00325855"/>
    <w:p w14:paraId="5C9226F0" w14:textId="77777777" w:rsidR="00083E08" w:rsidRDefault="00083E08" w:rsidP="00325855"/>
    <w:p w14:paraId="6DECA205" w14:textId="77777777" w:rsidR="00083E08" w:rsidRDefault="00083E08" w:rsidP="00325855"/>
    <w:p w14:paraId="4850793F" w14:textId="77777777" w:rsidR="00325855" w:rsidRDefault="00325855" w:rsidP="00325855"/>
    <w:p w14:paraId="524843C5" w14:textId="77777777" w:rsidR="00325855" w:rsidRDefault="00325855" w:rsidP="00325855"/>
    <w:p w14:paraId="00000151" w14:textId="5D39A73C" w:rsidR="00FF122E" w:rsidRPr="00325855" w:rsidRDefault="00325855" w:rsidP="00325855">
      <w:pPr>
        <w:spacing w:after="240"/>
        <w:ind w:firstLine="567"/>
      </w:pPr>
      <w:r w:rsidRPr="00325855">
        <w:t xml:space="preserve">El análisis descriptivo identificó </w:t>
      </w:r>
      <w:r>
        <w:t xml:space="preserve">en la </w:t>
      </w:r>
      <w:r w:rsidRPr="00325855">
        <w:rPr>
          <w:b/>
        </w:rPr>
        <w:t>Figura 2</w:t>
      </w:r>
      <w:r>
        <w:t xml:space="preserve"> </w:t>
      </w:r>
      <w:r w:rsidRPr="00325855">
        <w:t xml:space="preserve">tendencias críticas, como el aumento de ozono en días cálidos y la dispersión de material particulado en presencia de vientos fuertes. Estos resultados son esenciales para la construcción de modelos predictivos y para la implementación de estrategias de gestión ambiental en el Oriente Antioqueño. </w:t>
      </w:r>
    </w:p>
    <w:p w14:paraId="00000152" w14:textId="77777777" w:rsidR="00FF122E" w:rsidRDefault="00FF122E">
      <w:pPr>
        <w:pStyle w:val="Ttulo1"/>
        <w:rPr>
          <w:b w:val="0"/>
        </w:rPr>
      </w:pPr>
      <w:bookmarkStart w:id="32" w:name="_heading=h.uah7f7kxqqle" w:colFirst="0" w:colLast="0"/>
      <w:bookmarkEnd w:id="32"/>
    </w:p>
    <w:p w14:paraId="446C9E9C" w14:textId="095861B5" w:rsidR="00344CF2" w:rsidRDefault="00325855" w:rsidP="00344CF2">
      <w:pPr>
        <w:pStyle w:val="Ttulo1"/>
      </w:pPr>
      <w:bookmarkStart w:id="33" w:name="_heading=h.m7f2go7o6oxb" w:colFirst="0" w:colLast="0"/>
      <w:bookmarkEnd w:id="33"/>
      <w:r>
        <w:br w:type="page"/>
      </w:r>
    </w:p>
    <w:p w14:paraId="00000253" w14:textId="5D6058F9" w:rsidR="00FF122E" w:rsidRDefault="00325855">
      <w:pPr>
        <w:pStyle w:val="Ttulo1"/>
      </w:pPr>
      <w:bookmarkStart w:id="34" w:name="_Toc183095135"/>
      <w:r>
        <w:lastRenderedPageBreak/>
        <w:t>Referencias</w:t>
      </w:r>
      <w:bookmarkEnd w:id="34"/>
    </w:p>
    <w:p w14:paraId="00000254" w14:textId="77777777" w:rsidR="00FF122E" w:rsidRDefault="00325855">
      <w:pPr>
        <w:pBdr>
          <w:top w:val="nil"/>
          <w:left w:val="nil"/>
          <w:bottom w:val="nil"/>
          <w:right w:val="nil"/>
          <w:between w:val="nil"/>
        </w:pBdr>
        <w:spacing w:before="160" w:after="160" w:line="240" w:lineRule="auto"/>
        <w:ind w:left="480" w:hanging="480"/>
      </w:pPr>
      <w:r>
        <w:t>[Palmeira, A., Pereira, É., Ferreira, P., Diele-Viegas, L. M., &amp; Moreira, D. M. (2022). Long-Term Correlations and Cross-Correlations in Meteorological Variables and Air Pollution in a Coastal Urban Region. Sustainability, 14(21), 14470.</w:t>
      </w:r>
    </w:p>
    <w:p w14:paraId="00000255" w14:textId="77777777" w:rsidR="00FF122E" w:rsidRDefault="00FF122E">
      <w:pPr>
        <w:pBdr>
          <w:top w:val="nil"/>
          <w:left w:val="nil"/>
          <w:bottom w:val="nil"/>
          <w:right w:val="nil"/>
          <w:between w:val="nil"/>
        </w:pBdr>
        <w:spacing w:before="160" w:after="160" w:line="240" w:lineRule="auto"/>
        <w:ind w:left="480" w:hanging="480"/>
      </w:pPr>
    </w:p>
    <w:p w14:paraId="00000256" w14:textId="77777777" w:rsidR="00FF122E" w:rsidRDefault="00325855">
      <w:pPr>
        <w:pBdr>
          <w:top w:val="nil"/>
          <w:left w:val="nil"/>
          <w:bottom w:val="nil"/>
          <w:right w:val="nil"/>
          <w:between w:val="nil"/>
        </w:pBdr>
        <w:spacing w:before="160" w:after="160" w:line="240" w:lineRule="auto"/>
        <w:ind w:left="480" w:hanging="480"/>
      </w:pPr>
      <w:r>
        <w:t>Statheropoulos, M., Vassiliadis, N., &amp; Pappa, A. (1998). Principal component and canonical correlation analysis for examining air pollution and meteorological data. Atmospheric environment, 32(6), 1087-1095.</w:t>
      </w:r>
    </w:p>
    <w:p w14:paraId="00000257" w14:textId="77777777" w:rsidR="00FF122E" w:rsidRDefault="00FF122E">
      <w:pPr>
        <w:pBdr>
          <w:top w:val="nil"/>
          <w:left w:val="nil"/>
          <w:bottom w:val="nil"/>
          <w:right w:val="nil"/>
          <w:between w:val="nil"/>
        </w:pBdr>
        <w:spacing w:before="160" w:after="160" w:line="240" w:lineRule="auto"/>
        <w:ind w:left="480" w:hanging="480"/>
      </w:pPr>
    </w:p>
    <w:p w14:paraId="00000258" w14:textId="77777777" w:rsidR="00FF122E" w:rsidRDefault="00325855">
      <w:pPr>
        <w:pBdr>
          <w:top w:val="nil"/>
          <w:left w:val="nil"/>
          <w:bottom w:val="nil"/>
          <w:right w:val="nil"/>
          <w:between w:val="nil"/>
        </w:pBdr>
        <w:spacing w:before="160" w:after="160" w:line="240" w:lineRule="auto"/>
        <w:ind w:left="480" w:hanging="480"/>
      </w:pPr>
      <w:r>
        <w:t>Rad, A. K., Shamshiri, R. R., Naghipour, A., Razmi, S. O., Shariati, M., Golkar, F., &amp; Balasundram, S. K. (2022). Machine learning for determining interactions between air pollutants and environmental parameters in three cities of Iran. Sustainability, 14(13), 8027.</w:t>
      </w:r>
    </w:p>
    <w:p w14:paraId="00000259" w14:textId="77777777" w:rsidR="00FF122E" w:rsidRDefault="00FF122E">
      <w:pPr>
        <w:pBdr>
          <w:top w:val="nil"/>
          <w:left w:val="nil"/>
          <w:bottom w:val="nil"/>
          <w:right w:val="nil"/>
          <w:between w:val="nil"/>
        </w:pBdr>
        <w:spacing w:before="160" w:after="160" w:line="240" w:lineRule="auto"/>
        <w:ind w:left="480" w:hanging="480"/>
      </w:pPr>
    </w:p>
    <w:p w14:paraId="0000025A" w14:textId="77777777" w:rsidR="00FF122E" w:rsidRDefault="00325855">
      <w:pPr>
        <w:pBdr>
          <w:top w:val="nil"/>
          <w:left w:val="nil"/>
          <w:bottom w:val="nil"/>
          <w:right w:val="nil"/>
          <w:between w:val="nil"/>
        </w:pBdr>
        <w:spacing w:before="160" w:after="160" w:line="240" w:lineRule="auto"/>
        <w:ind w:left="480" w:hanging="480"/>
      </w:pPr>
      <w:r>
        <w:t>Zapata González, E. A. (2017). Estimación de la calidad del aire en la ciudad de Talca utilizando algoritmos de aprendizaje automático (Tesis de maestría, Universidad de Talca). Facultad de Ingeniería, Universidad de Talca</w:t>
      </w:r>
    </w:p>
    <w:p w14:paraId="0000025B" w14:textId="77777777" w:rsidR="00FF122E" w:rsidRDefault="00FF122E">
      <w:pPr>
        <w:pBdr>
          <w:top w:val="nil"/>
          <w:left w:val="nil"/>
          <w:bottom w:val="nil"/>
          <w:right w:val="nil"/>
          <w:between w:val="nil"/>
        </w:pBdr>
        <w:spacing w:before="160" w:after="160" w:line="240" w:lineRule="auto"/>
        <w:ind w:left="480" w:hanging="480"/>
      </w:pPr>
    </w:p>
    <w:p w14:paraId="0000025C" w14:textId="77777777" w:rsidR="00FF122E" w:rsidRDefault="00325855">
      <w:pPr>
        <w:pBdr>
          <w:top w:val="nil"/>
          <w:left w:val="nil"/>
          <w:bottom w:val="nil"/>
          <w:right w:val="nil"/>
          <w:between w:val="nil"/>
        </w:pBdr>
        <w:spacing w:before="160" w:after="160" w:line="240" w:lineRule="auto"/>
        <w:ind w:left="480" w:hanging="480"/>
      </w:pPr>
      <w:r>
        <w:t xml:space="preserve">AlOmar, M. K., Khaleel, F., AlSaadi, A. A., Hameed, M. M., AlSaadi, M. A., &amp; Al-Ansari, N. (2022). The Influence of Data Length on the Performance of Artificial Intelligence Models in Predicting Air Pollution. Advances in Meteorology, 2022, Article ID 5346647. </w:t>
      </w:r>
      <w:hyperlink r:id="rId19">
        <w:r>
          <w:t>https://doi.org/10.1155/2022/5346647</w:t>
        </w:r>
      </w:hyperlink>
      <w:r>
        <w:t xml:space="preserve"> </w:t>
      </w:r>
    </w:p>
    <w:p w14:paraId="0000025D" w14:textId="77777777" w:rsidR="00FF122E" w:rsidRDefault="00FF122E">
      <w:pPr>
        <w:pBdr>
          <w:top w:val="nil"/>
          <w:left w:val="nil"/>
          <w:bottom w:val="nil"/>
          <w:right w:val="nil"/>
          <w:between w:val="nil"/>
        </w:pBdr>
        <w:spacing w:before="160" w:after="160" w:line="240" w:lineRule="auto"/>
        <w:ind w:left="480" w:hanging="480"/>
      </w:pPr>
    </w:p>
    <w:p w14:paraId="0000025E" w14:textId="77777777" w:rsidR="00FF122E" w:rsidRDefault="00325855">
      <w:pPr>
        <w:pBdr>
          <w:top w:val="nil"/>
          <w:left w:val="nil"/>
          <w:bottom w:val="nil"/>
          <w:right w:val="nil"/>
          <w:between w:val="nil"/>
        </w:pBdr>
        <w:spacing w:before="160" w:after="160" w:line="240" w:lineRule="auto"/>
        <w:ind w:left="480" w:hanging="480"/>
      </w:pPr>
      <w:r>
        <w:t>Vásquez Arenas, J. P. (2022). Beneficios de los modelos basados en algoritmos de machine learning para la predicción de concentraciones de PM2.5 en el Valle de Aburrá [Trabajo de grado especialización, Universidad de Antioquia]. Universidad de Antioquia, Medellín, Colombia. ]</w:t>
      </w:r>
    </w:p>
    <w:p w14:paraId="0000025F" w14:textId="77777777" w:rsidR="00FF122E" w:rsidRDefault="00FF122E">
      <w:pPr>
        <w:pBdr>
          <w:top w:val="nil"/>
          <w:left w:val="nil"/>
          <w:bottom w:val="nil"/>
          <w:right w:val="nil"/>
          <w:between w:val="nil"/>
        </w:pBdr>
        <w:spacing w:before="160" w:after="160" w:line="240" w:lineRule="auto"/>
        <w:ind w:left="480" w:hanging="480"/>
      </w:pPr>
    </w:p>
    <w:p w14:paraId="00000260" w14:textId="77777777" w:rsidR="00FF122E" w:rsidRDefault="00FF122E">
      <w:pPr>
        <w:pBdr>
          <w:top w:val="nil"/>
          <w:left w:val="nil"/>
          <w:bottom w:val="nil"/>
          <w:right w:val="nil"/>
          <w:between w:val="nil"/>
        </w:pBdr>
        <w:spacing w:before="160" w:after="160" w:line="240" w:lineRule="auto"/>
        <w:ind w:left="480" w:hanging="480"/>
      </w:pPr>
    </w:p>
    <w:p w14:paraId="00000261" w14:textId="77777777" w:rsidR="00FF122E" w:rsidRDefault="00FF122E">
      <w:pPr>
        <w:pBdr>
          <w:top w:val="nil"/>
          <w:left w:val="nil"/>
          <w:bottom w:val="nil"/>
          <w:right w:val="nil"/>
          <w:between w:val="nil"/>
        </w:pBdr>
        <w:spacing w:before="160" w:after="160" w:line="240" w:lineRule="auto"/>
        <w:ind w:left="480" w:hanging="480"/>
      </w:pPr>
    </w:p>
    <w:p w14:paraId="7AB5A182" w14:textId="77777777" w:rsidR="008C39FA" w:rsidRDefault="008C39FA">
      <w:pPr>
        <w:pBdr>
          <w:top w:val="nil"/>
          <w:left w:val="nil"/>
          <w:bottom w:val="nil"/>
          <w:right w:val="nil"/>
          <w:between w:val="nil"/>
        </w:pBdr>
        <w:spacing w:before="160" w:after="160" w:line="240" w:lineRule="auto"/>
        <w:ind w:left="480" w:hanging="480"/>
      </w:pPr>
    </w:p>
    <w:p w14:paraId="2501F296" w14:textId="77777777" w:rsidR="008C39FA" w:rsidRDefault="008C39FA">
      <w:pPr>
        <w:pBdr>
          <w:top w:val="nil"/>
          <w:left w:val="nil"/>
          <w:bottom w:val="nil"/>
          <w:right w:val="nil"/>
          <w:between w:val="nil"/>
        </w:pBdr>
        <w:spacing w:before="160" w:after="160" w:line="240" w:lineRule="auto"/>
        <w:ind w:left="480" w:hanging="480"/>
      </w:pPr>
    </w:p>
    <w:p w14:paraId="56C42FCB" w14:textId="77777777" w:rsidR="008C39FA" w:rsidRDefault="008C39FA">
      <w:pPr>
        <w:pBdr>
          <w:top w:val="nil"/>
          <w:left w:val="nil"/>
          <w:bottom w:val="nil"/>
          <w:right w:val="nil"/>
          <w:between w:val="nil"/>
        </w:pBdr>
        <w:spacing w:before="160" w:after="160" w:line="240" w:lineRule="auto"/>
        <w:ind w:left="480" w:hanging="480"/>
      </w:pPr>
    </w:p>
    <w:p w14:paraId="00000262" w14:textId="77777777" w:rsidR="00FF122E" w:rsidRDefault="00FF122E">
      <w:pPr>
        <w:rPr>
          <w:b/>
        </w:rPr>
      </w:pPr>
    </w:p>
    <w:p w14:paraId="3D5EF68A" w14:textId="77777777" w:rsidR="00344CF2" w:rsidRDefault="00344CF2">
      <w:pPr>
        <w:rPr>
          <w:b/>
        </w:rPr>
      </w:pPr>
    </w:p>
    <w:p w14:paraId="00000263" w14:textId="77777777" w:rsidR="00FF122E" w:rsidRDefault="00325855">
      <w:pPr>
        <w:pStyle w:val="Ttulo1"/>
      </w:pPr>
      <w:bookmarkStart w:id="35" w:name="_Toc183095136"/>
      <w:r>
        <w:lastRenderedPageBreak/>
        <w:t>Anexos</w:t>
      </w:r>
      <w:bookmarkEnd w:id="35"/>
    </w:p>
    <w:p w14:paraId="00000264" w14:textId="77777777" w:rsidR="00FF122E" w:rsidRDefault="00FF122E">
      <w:pPr>
        <w:pBdr>
          <w:top w:val="nil"/>
          <w:left w:val="nil"/>
          <w:bottom w:val="nil"/>
          <w:right w:val="nil"/>
          <w:between w:val="nil"/>
        </w:pBdr>
        <w:ind w:firstLine="709"/>
        <w:rPr>
          <w:color w:val="000000"/>
        </w:rPr>
      </w:pPr>
    </w:p>
    <w:p w14:paraId="00000267" w14:textId="77777777" w:rsidR="00FF122E" w:rsidRDefault="00FF122E">
      <w:pPr>
        <w:pBdr>
          <w:top w:val="nil"/>
          <w:left w:val="nil"/>
          <w:bottom w:val="nil"/>
          <w:right w:val="nil"/>
          <w:between w:val="nil"/>
        </w:pBdr>
        <w:ind w:firstLine="709"/>
        <w:rPr>
          <w:color w:val="000000"/>
        </w:rPr>
      </w:pPr>
      <w:bookmarkStart w:id="36" w:name="_heading=h.2iq8gzs" w:colFirst="0" w:colLast="0"/>
      <w:bookmarkEnd w:id="36"/>
    </w:p>
    <w:p w14:paraId="00000268" w14:textId="77777777" w:rsidR="00FF122E" w:rsidRDefault="00FF122E">
      <w:pPr>
        <w:rPr>
          <w:b/>
        </w:rPr>
      </w:pPr>
    </w:p>
    <w:p w14:paraId="00000269" w14:textId="4D97387D" w:rsidR="00FF122E" w:rsidRDefault="00FF122E">
      <w:pPr>
        <w:spacing w:after="160" w:line="259" w:lineRule="auto"/>
        <w:jc w:val="left"/>
        <w:rPr>
          <w:b/>
        </w:rPr>
      </w:pPr>
    </w:p>
    <w:sectPr w:rsidR="00FF122E" w:rsidSect="00344CF2">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2289A" w14:textId="77777777" w:rsidR="002049FB" w:rsidRDefault="002049FB">
      <w:pPr>
        <w:spacing w:line="240" w:lineRule="auto"/>
      </w:pPr>
      <w:r>
        <w:separator/>
      </w:r>
    </w:p>
  </w:endnote>
  <w:endnote w:type="continuationSeparator" w:id="0">
    <w:p w14:paraId="62DA95E7" w14:textId="77777777" w:rsidR="002049FB" w:rsidRDefault="00204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A2130" w14:textId="77777777" w:rsidR="002049FB" w:rsidRDefault="002049FB">
      <w:pPr>
        <w:spacing w:line="240" w:lineRule="auto"/>
      </w:pPr>
      <w:r>
        <w:separator/>
      </w:r>
    </w:p>
  </w:footnote>
  <w:footnote w:type="continuationSeparator" w:id="0">
    <w:p w14:paraId="13C6002F" w14:textId="77777777" w:rsidR="002049FB" w:rsidRDefault="002049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2E48"/>
    <w:multiLevelType w:val="multilevel"/>
    <w:tmpl w:val="5E22D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A5CDA"/>
    <w:multiLevelType w:val="multilevel"/>
    <w:tmpl w:val="E118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02822"/>
    <w:multiLevelType w:val="multilevel"/>
    <w:tmpl w:val="D2824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2710C4"/>
    <w:multiLevelType w:val="multilevel"/>
    <w:tmpl w:val="C374B2E6"/>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32C232F"/>
    <w:multiLevelType w:val="multilevel"/>
    <w:tmpl w:val="19C01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4240CA"/>
    <w:multiLevelType w:val="multilevel"/>
    <w:tmpl w:val="827C30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080CF9"/>
    <w:multiLevelType w:val="multilevel"/>
    <w:tmpl w:val="E0CA5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014335"/>
    <w:multiLevelType w:val="multilevel"/>
    <w:tmpl w:val="23B094A6"/>
    <w:lvl w:ilvl="0">
      <w:start w:val="4"/>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8" w15:restartNumberingAfterBreak="0">
    <w:nsid w:val="60D33AED"/>
    <w:multiLevelType w:val="multilevel"/>
    <w:tmpl w:val="A6024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4"/>
  </w:num>
  <w:num w:numId="4">
    <w:abstractNumId w:val="2"/>
  </w:num>
  <w:num w:numId="5">
    <w:abstractNumId w:val="3"/>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E"/>
    <w:rsid w:val="00083E08"/>
    <w:rsid w:val="001C4C9D"/>
    <w:rsid w:val="002049FB"/>
    <w:rsid w:val="00325855"/>
    <w:rsid w:val="00344CF2"/>
    <w:rsid w:val="00387F6F"/>
    <w:rsid w:val="00771F05"/>
    <w:rsid w:val="00795785"/>
    <w:rsid w:val="00887AEA"/>
    <w:rsid w:val="008C39FA"/>
    <w:rsid w:val="00FF12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C3BC0B-2E1C-4853-B75A-C351411B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de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PuestoCar">
    <w:name w:val="Puesto Car"/>
    <w:basedOn w:val="Fuentedeprrafopredeter"/>
    <w:link w:val="Puest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customStyle="1" w:styleId="UnresolvedMention">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table" w:customStyle="1" w:styleId="ab">
    <w:basedOn w:val="Tablanormal"/>
    <w:pPr>
      <w:spacing w:line="240" w:lineRule="auto"/>
    </w:pPr>
    <w:rPr>
      <w:sz w:val="20"/>
      <w:szCs w:val="20"/>
    </w:rPr>
    <w:tblPr>
      <w:tblStyleRowBandSize w:val="1"/>
      <w:tblStyleColBandSize w:val="1"/>
    </w:tblPr>
  </w:style>
  <w:style w:type="table" w:customStyle="1" w:styleId="ac">
    <w:basedOn w:val="Tablanormal"/>
    <w:pPr>
      <w:spacing w:line="240" w:lineRule="auto"/>
    </w:pPr>
    <w:rPr>
      <w:sz w:val="20"/>
      <w:szCs w:val="20"/>
    </w:rPr>
    <w:tblPr>
      <w:tblStyleRowBandSize w:val="1"/>
      <w:tblStyleColBandSize w:val="1"/>
    </w:tblPr>
  </w:style>
  <w:style w:type="table" w:customStyle="1" w:styleId="ad">
    <w:basedOn w:val="Tabla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anormal"/>
    <w:pPr>
      <w:spacing w:line="240" w:lineRule="auto"/>
    </w:pPr>
    <w:rPr>
      <w:sz w:val="20"/>
      <w:szCs w:val="20"/>
    </w:rPr>
    <w:tblPr>
      <w:tblStyleRowBandSize w:val="1"/>
      <w:tblStyleColBandSize w:val="1"/>
    </w:tblPr>
  </w:style>
  <w:style w:type="table" w:customStyle="1" w:styleId="af">
    <w:basedOn w:val="Tablanormal"/>
    <w:pPr>
      <w:spacing w:line="240" w:lineRule="auto"/>
    </w:pPr>
    <w:rPr>
      <w:sz w:val="20"/>
      <w:szCs w:val="20"/>
    </w:rPr>
    <w:tblPr>
      <w:tblStyleRowBandSize w:val="1"/>
      <w:tblStyleColBandSize w:val="1"/>
    </w:tblPr>
  </w:style>
  <w:style w:type="table" w:customStyle="1" w:styleId="af0">
    <w:basedOn w:val="Tablanormal"/>
    <w:pPr>
      <w:spacing w:line="240" w:lineRule="auto"/>
    </w:pPr>
    <w:rPr>
      <w:sz w:val="20"/>
      <w:szCs w:val="20"/>
    </w:rPr>
    <w:tblPr>
      <w:tblStyleRowBandSize w:val="1"/>
      <w:tblStyleColBandSize w:val="1"/>
    </w:tblPr>
  </w:style>
  <w:style w:type="table" w:customStyle="1" w:styleId="af1">
    <w:basedOn w:val="Tablanormal"/>
    <w:pPr>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ortar.link/HDNCHO"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cortar.link/HDNCH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cortar.link/HDNCHO" TargetMode="External"/><Relationship Id="rId10" Type="http://schemas.openxmlformats.org/officeDocument/2006/relationships/image" Target="media/image3.png"/><Relationship Id="rId19" Type="http://schemas.openxmlformats.org/officeDocument/2006/relationships/hyperlink" Target="https://doi.org/10.1155/2022/534664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cortar.link/HDNCH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pxs7Gng1hEnj/d7kX+lrP7k/Q==">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WWZlWGdOUVJCN0pLT3dXUHBXYlZyWDV6WnhKcDV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3619</Words>
  <Characters>19909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Stefania Nieto Téllez</cp:lastModifiedBy>
  <cp:revision>7</cp:revision>
  <dcterms:created xsi:type="dcterms:W3CDTF">2016-01-19T21:36:00Z</dcterms:created>
  <dcterms:modified xsi:type="dcterms:W3CDTF">2024-11-21T20:25:00Z</dcterms:modified>
</cp:coreProperties>
</file>